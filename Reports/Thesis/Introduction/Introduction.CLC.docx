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BE581" w:rsidR="00C3515F" w:rsidRPr="000F1E12" w:rsidRDefault="005A215F">
      <w:pPr>
        <w:pStyle w:val="Heading1"/>
        <w:keepNext w:val="0"/>
        <w:keepLines w:val="0"/>
        <w:spacing w:before="480"/>
        <w:rPr>
          <w:rFonts w:ascii="Times New Roman" w:eastAsia="Times New Roman" w:hAnsi="Times New Roman" w:cs="Times New Roman"/>
          <w:sz w:val="24"/>
          <w:szCs w:val="24"/>
          <w:lang w:val="en-US"/>
          <w:rPrChange w:id="0" w:author="Chen Chunlong" w:date="2022-05-31T09:15:00Z">
            <w:rPr>
              <w:rFonts w:ascii="Times New Roman" w:eastAsia="Times New Roman" w:hAnsi="Times New Roman" w:cs="Times New Roman"/>
              <w:sz w:val="24"/>
              <w:szCs w:val="24"/>
            </w:rPr>
          </w:rPrChange>
        </w:rPr>
      </w:pPr>
      <w:proofErr w:type="gramStart"/>
      <w:r w:rsidRPr="000F1E12">
        <w:rPr>
          <w:rFonts w:ascii="Times New Roman" w:eastAsia="Times New Roman" w:hAnsi="Times New Roman" w:cs="Times New Roman"/>
          <w:b/>
          <w:sz w:val="24"/>
          <w:szCs w:val="24"/>
          <w:u w:val="single"/>
          <w:lang w:val="en-US"/>
          <w:rPrChange w:id="1" w:author="Chen Chunlong" w:date="2022-05-31T09:15:00Z">
            <w:rPr>
              <w:rFonts w:ascii="Times New Roman" w:eastAsia="Times New Roman" w:hAnsi="Times New Roman" w:cs="Times New Roman"/>
              <w:b/>
              <w:sz w:val="24"/>
              <w:szCs w:val="24"/>
              <w:u w:val="single"/>
            </w:rPr>
          </w:rPrChange>
        </w:rPr>
        <w:t>Introduction :</w:t>
      </w:r>
      <w:proofErr w:type="gramEnd"/>
    </w:p>
    <w:p w14:paraId="37F8D930" w14:textId="2088F1F8" w:rsidR="00083324" w:rsidRDefault="000F1E12">
      <w:pPr>
        <w:spacing w:after="120"/>
        <w:ind w:firstLine="700"/>
        <w:jc w:val="both"/>
        <w:rPr>
          <w:rFonts w:ascii="Times New Roman" w:eastAsia="Times New Roman" w:hAnsi="Times New Roman" w:cs="Times New Roman"/>
          <w:sz w:val="24"/>
          <w:szCs w:val="24"/>
          <w:lang w:val="en-US"/>
        </w:rPr>
      </w:pPr>
      <w:ins w:id="2" w:author="Chen Chunlong" w:date="2022-05-31T09:15:00Z">
        <w:r>
          <w:rPr>
            <w:rFonts w:ascii="Times New Roman" w:eastAsia="Times New Roman" w:hAnsi="Times New Roman" w:cs="Times New Roman"/>
            <w:sz w:val="24"/>
            <w:szCs w:val="24"/>
            <w:lang w:val="en-US"/>
          </w:rPr>
          <w:t>In most organism, i</w:t>
        </w:r>
      </w:ins>
      <w:del w:id="3" w:author="Chen Chunlong" w:date="2022-05-31T09:15:00Z">
        <w:r w:rsidR="003D7C0A" w:rsidRPr="005A215F" w:rsidDel="000F1E12">
          <w:rPr>
            <w:rFonts w:ascii="Times New Roman" w:eastAsia="Times New Roman" w:hAnsi="Times New Roman" w:cs="Times New Roman"/>
            <w:sz w:val="24"/>
            <w:szCs w:val="24"/>
            <w:lang w:val="en-US"/>
          </w:rPr>
          <w:delText>I</w:delText>
        </w:r>
      </w:del>
      <w:r w:rsidR="003D7C0A" w:rsidRPr="005A215F">
        <w:rPr>
          <w:rFonts w:ascii="Times New Roman" w:eastAsia="Times New Roman" w:hAnsi="Times New Roman" w:cs="Times New Roman"/>
          <w:sz w:val="24"/>
          <w:szCs w:val="24"/>
          <w:lang w:val="en-US"/>
        </w:rPr>
        <w:t>t is the deoxyribonucleic acid (DNA) that defines the genetic information</w:t>
      </w:r>
      <w:del w:id="4" w:author="Chen Chunlong" w:date="2022-05-31T09:15:00Z">
        <w:r w:rsidR="003D7C0A" w:rsidRPr="005A215F" w:rsidDel="000F1E12">
          <w:rPr>
            <w:rFonts w:ascii="Times New Roman" w:eastAsia="Times New Roman" w:hAnsi="Times New Roman" w:cs="Times New Roman"/>
            <w:sz w:val="24"/>
            <w:szCs w:val="24"/>
            <w:lang w:val="en-US"/>
          </w:rPr>
          <w:delText xml:space="preserve"> of an organism</w:delText>
        </w:r>
      </w:del>
      <w:r w:rsidR="003D7C0A" w:rsidRPr="005A215F">
        <w:rPr>
          <w:rFonts w:ascii="Times New Roman" w:eastAsia="Times New Roman" w:hAnsi="Times New Roman" w:cs="Times New Roman"/>
          <w:sz w:val="24"/>
          <w:szCs w:val="24"/>
          <w:lang w:val="en-US"/>
        </w:rPr>
        <w:t xml:space="preserve">. In order to ensure the survival of </w:t>
      </w:r>
      <w:del w:id="5" w:author="Chen Chunlong" w:date="2022-05-31T09:16:00Z">
        <w:r w:rsidR="003D7C0A" w:rsidRPr="005A215F" w:rsidDel="000F1E12">
          <w:rPr>
            <w:rFonts w:ascii="Times New Roman" w:eastAsia="Times New Roman" w:hAnsi="Times New Roman" w:cs="Times New Roman"/>
            <w:sz w:val="24"/>
            <w:szCs w:val="24"/>
            <w:lang w:val="en-US"/>
          </w:rPr>
          <w:delText xml:space="preserve">the </w:delText>
        </w:r>
      </w:del>
      <w:r w:rsidR="003D7C0A" w:rsidRPr="005A215F">
        <w:rPr>
          <w:rFonts w:ascii="Times New Roman" w:eastAsia="Times New Roman" w:hAnsi="Times New Roman" w:cs="Times New Roman"/>
          <w:sz w:val="24"/>
          <w:szCs w:val="24"/>
          <w:lang w:val="en-US"/>
        </w:rPr>
        <w:t xml:space="preserve">species, </w:t>
      </w:r>
      <w:del w:id="6" w:author="Chen Chunlong" w:date="2022-05-31T09:16:00Z">
        <w:r w:rsidR="003D7C0A" w:rsidRPr="005A215F" w:rsidDel="000F1E12">
          <w:rPr>
            <w:rFonts w:ascii="Times New Roman" w:eastAsia="Times New Roman" w:hAnsi="Times New Roman" w:cs="Times New Roman"/>
            <w:sz w:val="24"/>
            <w:szCs w:val="24"/>
            <w:lang w:val="en-US"/>
          </w:rPr>
          <w:delText xml:space="preserve">the </w:delText>
        </w:r>
      </w:del>
      <w:r w:rsidR="003D7C0A" w:rsidRPr="005A215F">
        <w:rPr>
          <w:rFonts w:ascii="Times New Roman" w:eastAsia="Times New Roman" w:hAnsi="Times New Roman" w:cs="Times New Roman"/>
          <w:sz w:val="24"/>
          <w:szCs w:val="24"/>
          <w:lang w:val="en-US"/>
        </w:rPr>
        <w:t>cell</w:t>
      </w:r>
      <w:ins w:id="7" w:author="Chen Chunlong" w:date="2022-05-31T09:16:00Z">
        <w:r>
          <w:rPr>
            <w:rFonts w:ascii="Times New Roman" w:eastAsia="Times New Roman" w:hAnsi="Times New Roman" w:cs="Times New Roman"/>
            <w:sz w:val="24"/>
            <w:szCs w:val="24"/>
            <w:lang w:val="en-US"/>
          </w:rPr>
          <w:t>s</w:t>
        </w:r>
      </w:ins>
      <w:r w:rsidR="003D7C0A" w:rsidRPr="005A215F">
        <w:rPr>
          <w:rFonts w:ascii="Times New Roman" w:eastAsia="Times New Roman" w:hAnsi="Times New Roman" w:cs="Times New Roman"/>
          <w:sz w:val="24"/>
          <w:szCs w:val="24"/>
          <w:lang w:val="en-US"/>
        </w:rPr>
        <w:t xml:space="preserve"> </w:t>
      </w:r>
      <w:proofErr w:type="gramStart"/>
      <w:r w:rsidR="003D7C0A" w:rsidRPr="005A215F">
        <w:rPr>
          <w:rFonts w:ascii="Times New Roman" w:eastAsia="Times New Roman" w:hAnsi="Times New Roman" w:cs="Times New Roman"/>
          <w:sz w:val="24"/>
          <w:szCs w:val="24"/>
          <w:lang w:val="en-US"/>
        </w:rPr>
        <w:t>has</w:t>
      </w:r>
      <w:proofErr w:type="gramEnd"/>
      <w:r w:rsidR="003D7C0A" w:rsidRPr="005A215F">
        <w:rPr>
          <w:rFonts w:ascii="Times New Roman" w:eastAsia="Times New Roman" w:hAnsi="Times New Roman" w:cs="Times New Roman"/>
          <w:sz w:val="24"/>
          <w:szCs w:val="24"/>
          <w:lang w:val="en-US"/>
        </w:rPr>
        <w:t xml:space="preserve"> to accurately duplicate and transmit these double-stranded molecules of DNA to progeny through the process of DNA replication. However, </w:t>
      </w:r>
      <w:ins w:id="8" w:author="Chen Chunlong" w:date="2022-05-31T09:16:00Z">
        <w:r>
          <w:rPr>
            <w:rFonts w:ascii="Times New Roman" w:eastAsia="Times New Roman" w:hAnsi="Times New Roman" w:cs="Times New Roman"/>
            <w:sz w:val="24"/>
            <w:szCs w:val="24"/>
            <w:lang w:val="en-US"/>
          </w:rPr>
          <w:t xml:space="preserve">DNA </w:t>
        </w:r>
      </w:ins>
      <w:r w:rsidR="003D7C0A" w:rsidRPr="005A215F">
        <w:rPr>
          <w:rFonts w:ascii="Times New Roman" w:eastAsia="Times New Roman" w:hAnsi="Times New Roman" w:cs="Times New Roman"/>
          <w:sz w:val="24"/>
          <w:szCs w:val="24"/>
          <w:lang w:val="en-US"/>
        </w:rPr>
        <w:t>replication is not the only challenge that a cell encounters when trying to preserve hereditary information. In fact, DNA is continuously damaged either by exogenous stressors or by endogenous processes</w:t>
      </w:r>
      <w:ins w:id="9" w:author="Chen Chunlong" w:date="2022-05-31T09:24:00Z">
        <w:r w:rsidR="00BF3295">
          <w:rPr>
            <w:rFonts w:ascii="Times New Roman" w:eastAsia="Times New Roman" w:hAnsi="Times New Roman" w:cs="Times New Roman"/>
            <w:sz w:val="24"/>
            <w:szCs w:val="24"/>
            <w:lang w:val="en-US"/>
          </w:rPr>
          <w:t xml:space="preserve"> (</w:t>
        </w:r>
        <w:commentRangeStart w:id="10"/>
        <w:r w:rsidR="00BF3295">
          <w:rPr>
            <w:rFonts w:ascii="Times New Roman" w:eastAsia="Times New Roman" w:hAnsi="Times New Roman" w:cs="Times New Roman"/>
            <w:sz w:val="24"/>
            <w:szCs w:val="24"/>
            <w:lang w:val="en-US"/>
          </w:rPr>
          <w:t>Ref</w:t>
        </w:r>
        <w:commentRangeEnd w:id="10"/>
        <w:r w:rsidR="00BF3295">
          <w:rPr>
            <w:rStyle w:val="CommentReference"/>
          </w:rPr>
          <w:commentReference w:id="10"/>
        </w:r>
        <w:r w:rsidR="00BF3295">
          <w:rPr>
            <w:rFonts w:ascii="Times New Roman" w:eastAsia="Times New Roman" w:hAnsi="Times New Roman" w:cs="Times New Roman"/>
            <w:sz w:val="24"/>
            <w:szCs w:val="24"/>
            <w:lang w:val="en-US"/>
          </w:rPr>
          <w:t>)</w:t>
        </w:r>
      </w:ins>
      <w:r w:rsidR="003D7C0A" w:rsidRPr="005A215F">
        <w:rPr>
          <w:rFonts w:ascii="Times New Roman" w:eastAsia="Times New Roman" w:hAnsi="Times New Roman" w:cs="Times New Roman"/>
          <w:sz w:val="24"/>
          <w:szCs w:val="24"/>
          <w:lang w:val="en-US"/>
        </w:rPr>
        <w:t xml:space="preserve">. Despite the fact that it is important to permit a certain rate of genomic changes so the species could evolve in </w:t>
      </w:r>
      <w:del w:id="11" w:author="Chen Chunlong" w:date="2022-05-31T09:17:00Z">
        <w:r w:rsidR="003D7C0A" w:rsidRPr="005A215F" w:rsidDel="000F1E12">
          <w:rPr>
            <w:rFonts w:ascii="Times New Roman" w:eastAsia="Times New Roman" w:hAnsi="Times New Roman" w:cs="Times New Roman"/>
            <w:sz w:val="24"/>
            <w:szCs w:val="24"/>
            <w:lang w:val="en-US"/>
          </w:rPr>
          <w:delText xml:space="preserve">the </w:delText>
        </w:r>
      </w:del>
      <w:ins w:id="12" w:author="Chen Chunlong" w:date="2022-05-31T09:17:00Z">
        <w:r>
          <w:rPr>
            <w:rFonts w:ascii="Times New Roman" w:eastAsia="Times New Roman" w:hAnsi="Times New Roman" w:cs="Times New Roman"/>
            <w:sz w:val="24"/>
            <w:szCs w:val="24"/>
            <w:lang w:val="en-US"/>
          </w:rPr>
          <w:t>a</w:t>
        </w:r>
        <w:r w:rsidRPr="005A215F">
          <w:rPr>
            <w:rFonts w:ascii="Times New Roman" w:eastAsia="Times New Roman" w:hAnsi="Times New Roman" w:cs="Times New Roman"/>
            <w:sz w:val="24"/>
            <w:szCs w:val="24"/>
            <w:lang w:val="en-US"/>
          </w:rPr>
          <w:t xml:space="preserve"> </w:t>
        </w:r>
      </w:ins>
      <w:r w:rsidR="003D7C0A" w:rsidRPr="005A215F">
        <w:rPr>
          <w:rFonts w:ascii="Times New Roman" w:eastAsia="Times New Roman" w:hAnsi="Times New Roman" w:cs="Times New Roman"/>
          <w:sz w:val="24"/>
          <w:szCs w:val="24"/>
          <w:lang w:val="en-US"/>
        </w:rPr>
        <w:t xml:space="preserve">long term, it is extremely important that the genome is effectively maintained and repaired for the sake of the cell’s survival in the short term. Therefore, </w:t>
      </w:r>
      <w:del w:id="13" w:author="Chen Chunlong" w:date="2022-05-31T09:17:00Z">
        <w:r w:rsidR="003D7C0A" w:rsidRPr="005A215F" w:rsidDel="000F1E12">
          <w:rPr>
            <w:rFonts w:ascii="Times New Roman" w:eastAsia="Times New Roman" w:hAnsi="Times New Roman" w:cs="Times New Roman"/>
            <w:sz w:val="24"/>
            <w:szCs w:val="24"/>
            <w:lang w:val="en-US"/>
          </w:rPr>
          <w:delText xml:space="preserve">the </w:delText>
        </w:r>
      </w:del>
      <w:r w:rsidR="003D7C0A" w:rsidRPr="005A215F">
        <w:rPr>
          <w:rFonts w:ascii="Times New Roman" w:eastAsia="Times New Roman" w:hAnsi="Times New Roman" w:cs="Times New Roman"/>
          <w:sz w:val="24"/>
          <w:szCs w:val="24"/>
          <w:lang w:val="en-US"/>
        </w:rPr>
        <w:t xml:space="preserve">cells do accumulate mutations but at an exceptionally low rate. In spite of that, certain mutations are not tolerated and will result in </w:t>
      </w:r>
      <w:del w:id="14" w:author="Chen Chunlong" w:date="2022-05-31T09:18:00Z">
        <w:r w:rsidR="003D7C0A" w:rsidRPr="005A215F" w:rsidDel="000F1E12">
          <w:rPr>
            <w:rFonts w:ascii="Times New Roman" w:eastAsia="Times New Roman" w:hAnsi="Times New Roman" w:cs="Times New Roman"/>
            <w:sz w:val="24"/>
            <w:szCs w:val="24"/>
            <w:lang w:val="en-US"/>
          </w:rPr>
          <w:delText xml:space="preserve">the </w:delText>
        </w:r>
      </w:del>
      <w:r w:rsidR="003D7C0A" w:rsidRPr="005A215F">
        <w:rPr>
          <w:rFonts w:ascii="Times New Roman" w:eastAsia="Times New Roman" w:hAnsi="Times New Roman" w:cs="Times New Roman"/>
          <w:sz w:val="24"/>
          <w:szCs w:val="24"/>
          <w:lang w:val="en-US"/>
        </w:rPr>
        <w:t>cell</w:t>
      </w:r>
      <w:del w:id="15" w:author="Chen Chunlong" w:date="2022-05-31T09:18:00Z">
        <w:r w:rsidR="003D7C0A" w:rsidRPr="005A215F" w:rsidDel="000F1E12">
          <w:rPr>
            <w:rFonts w:ascii="Times New Roman" w:eastAsia="Times New Roman" w:hAnsi="Times New Roman" w:cs="Times New Roman"/>
            <w:sz w:val="24"/>
            <w:szCs w:val="24"/>
            <w:lang w:val="en-US"/>
          </w:rPr>
          <w:delText>’s</w:delText>
        </w:r>
      </w:del>
      <w:r w:rsidR="003D7C0A" w:rsidRPr="005A215F">
        <w:rPr>
          <w:rFonts w:ascii="Times New Roman" w:eastAsia="Times New Roman" w:hAnsi="Times New Roman" w:cs="Times New Roman"/>
          <w:sz w:val="24"/>
          <w:szCs w:val="24"/>
          <w:lang w:val="en-US"/>
        </w:rPr>
        <w:t xml:space="preserve"> death while other mutations could confer a growth advantage to the cell and results in an </w:t>
      </w:r>
      <w:r w:rsidR="005A215F" w:rsidRPr="005A215F">
        <w:rPr>
          <w:rFonts w:ascii="Times New Roman" w:eastAsia="Times New Roman" w:hAnsi="Times New Roman" w:cs="Times New Roman"/>
          <w:sz w:val="24"/>
          <w:szCs w:val="24"/>
          <w:lang w:val="en-US"/>
        </w:rPr>
        <w:t>uncontrollable</w:t>
      </w:r>
      <w:r w:rsidR="003D7C0A" w:rsidRPr="005A215F">
        <w:rPr>
          <w:rFonts w:ascii="Times New Roman" w:eastAsia="Times New Roman" w:hAnsi="Times New Roman" w:cs="Times New Roman"/>
          <w:sz w:val="24"/>
          <w:szCs w:val="24"/>
          <w:lang w:val="en-US"/>
        </w:rPr>
        <w:t xml:space="preserve"> growth leading eventually to cancer development (</w:t>
      </w:r>
      <w:r w:rsidR="003D7C0A" w:rsidRPr="00912A37">
        <w:rPr>
          <w:rFonts w:ascii="Times New Roman" w:eastAsia="Times New Roman" w:hAnsi="Times New Roman" w:cs="Times New Roman"/>
          <w:sz w:val="24"/>
          <w:szCs w:val="24"/>
          <w:lang w:val="en-US"/>
        </w:rPr>
        <w:t>Wilson and Hunt, 2015).</w:t>
      </w:r>
      <w:r w:rsidR="003D7C0A" w:rsidRPr="005A215F">
        <w:rPr>
          <w:rFonts w:ascii="Times New Roman" w:eastAsia="Times New Roman" w:hAnsi="Times New Roman" w:cs="Times New Roman"/>
          <w:sz w:val="24"/>
          <w:szCs w:val="24"/>
          <w:lang w:val="en-US"/>
        </w:rPr>
        <w:t xml:space="preserve"> This type of mutation is known as ‘drivers’ while the remainder</w:t>
      </w:r>
      <w:r w:rsidR="00083324">
        <w:rPr>
          <w:rFonts w:ascii="Times New Roman" w:eastAsia="Times New Roman" w:hAnsi="Times New Roman" w:cs="Times New Roman"/>
          <w:sz w:val="24"/>
          <w:szCs w:val="24"/>
          <w:lang w:val="en-US"/>
        </w:rPr>
        <w:t>s</w:t>
      </w:r>
      <w:r w:rsidR="003D7C0A" w:rsidRPr="005A215F">
        <w:rPr>
          <w:rFonts w:ascii="Times New Roman" w:eastAsia="Times New Roman" w:hAnsi="Times New Roman" w:cs="Times New Roman"/>
          <w:sz w:val="24"/>
          <w:szCs w:val="24"/>
          <w:lang w:val="en-US"/>
        </w:rPr>
        <w:t xml:space="preserve"> that do not confer any growth advantages are known as ‘</w:t>
      </w:r>
      <w:proofErr w:type="gramStart"/>
      <w:r w:rsidR="003D7C0A" w:rsidRPr="005A215F">
        <w:rPr>
          <w:rFonts w:ascii="Times New Roman" w:eastAsia="Times New Roman" w:hAnsi="Times New Roman" w:cs="Times New Roman"/>
          <w:sz w:val="24"/>
          <w:szCs w:val="24"/>
          <w:lang w:val="en-US"/>
        </w:rPr>
        <w:t>passengers’</w:t>
      </w:r>
      <w:proofErr w:type="gramEnd"/>
      <w:r w:rsidR="003D7C0A" w:rsidRPr="005A215F">
        <w:rPr>
          <w:rFonts w:ascii="Times New Roman" w:eastAsia="Times New Roman" w:hAnsi="Times New Roman" w:cs="Times New Roman"/>
          <w:sz w:val="24"/>
          <w:szCs w:val="24"/>
          <w:lang w:val="en-US"/>
        </w:rPr>
        <w:t>. There are only a few ‘driver mutations’ in a cancer genome while most of the mutations are ‘</w:t>
      </w:r>
      <w:proofErr w:type="gramStart"/>
      <w:r w:rsidR="003D7C0A" w:rsidRPr="005A215F">
        <w:rPr>
          <w:rFonts w:ascii="Times New Roman" w:eastAsia="Times New Roman" w:hAnsi="Times New Roman" w:cs="Times New Roman"/>
          <w:sz w:val="24"/>
          <w:szCs w:val="24"/>
          <w:lang w:val="en-US"/>
        </w:rPr>
        <w:t>passengers’</w:t>
      </w:r>
      <w:proofErr w:type="gramEnd"/>
      <w:r w:rsidR="003D7C0A" w:rsidRPr="005A215F">
        <w:rPr>
          <w:rFonts w:ascii="Times New Roman" w:eastAsia="Times New Roman" w:hAnsi="Times New Roman" w:cs="Times New Roman"/>
          <w:sz w:val="24"/>
          <w:szCs w:val="24"/>
          <w:lang w:val="en-US"/>
        </w:rPr>
        <w:t xml:space="preserve">. The ‘passengers’ could be regarded as the imprints of all the mutational processes operative during the lifetime of a cancer patient whereas the ‘drivers’ confer clonal expansion allowing for a better resolution to study these mutational processes (Figure </w:t>
      </w:r>
      <w:del w:id="16" w:author="Chen Chunlong" w:date="2022-05-31T09:19:00Z">
        <w:r w:rsidR="003D7C0A" w:rsidRPr="005A215F" w:rsidDel="0056273B">
          <w:rPr>
            <w:rFonts w:ascii="Times New Roman" w:eastAsia="Times New Roman" w:hAnsi="Times New Roman" w:cs="Times New Roman"/>
            <w:sz w:val="24"/>
            <w:szCs w:val="24"/>
            <w:lang w:val="en-US"/>
          </w:rPr>
          <w:delText>0</w:delText>
        </w:r>
      </w:del>
      <w:r w:rsidR="003D7C0A" w:rsidRPr="005A215F">
        <w:rPr>
          <w:rFonts w:ascii="Times New Roman" w:eastAsia="Times New Roman" w:hAnsi="Times New Roman" w:cs="Times New Roman"/>
          <w:sz w:val="24"/>
          <w:szCs w:val="24"/>
          <w:lang w:val="en-US"/>
        </w:rPr>
        <w:t>1</w:t>
      </w:r>
      <w:ins w:id="17" w:author="Chen Chunlong" w:date="2022-05-31T09:20:00Z">
        <w:r w:rsidR="00011272">
          <w:rPr>
            <w:rFonts w:ascii="Times New Roman" w:eastAsia="Times New Roman" w:hAnsi="Times New Roman" w:cs="Times New Roman"/>
            <w:sz w:val="24"/>
            <w:szCs w:val="24"/>
            <w:lang w:val="en-US"/>
          </w:rPr>
          <w:t>)</w:t>
        </w:r>
      </w:ins>
      <w:del w:id="18" w:author="Chen Chunlong" w:date="2022-05-31T09:20:00Z">
        <w:r w:rsidR="003D7C0A" w:rsidRPr="005A215F" w:rsidDel="00011272">
          <w:rPr>
            <w:rFonts w:ascii="Times New Roman" w:eastAsia="Times New Roman" w:hAnsi="Times New Roman" w:cs="Times New Roman"/>
            <w:sz w:val="24"/>
            <w:szCs w:val="24"/>
            <w:lang w:val="en-US"/>
          </w:rPr>
          <w:delText>;</w:delText>
        </w:r>
      </w:del>
      <w:r w:rsidR="003D7C0A" w:rsidRPr="005A215F">
        <w:rPr>
          <w:rFonts w:ascii="Times New Roman" w:eastAsia="Times New Roman" w:hAnsi="Times New Roman" w:cs="Times New Roman"/>
          <w:sz w:val="24"/>
          <w:szCs w:val="24"/>
          <w:lang w:val="en-US"/>
        </w:rPr>
        <w:t xml:space="preserve"> </w:t>
      </w:r>
      <w:ins w:id="19" w:author="Chen Chunlong" w:date="2022-05-31T09:20:00Z">
        <w:r w:rsidR="00011272">
          <w:rPr>
            <w:rFonts w:ascii="Times New Roman" w:eastAsia="Times New Roman" w:hAnsi="Times New Roman" w:cs="Times New Roman"/>
            <w:sz w:val="24"/>
            <w:szCs w:val="24"/>
            <w:lang w:val="en-US"/>
          </w:rPr>
          <w:t>(</w:t>
        </w:r>
      </w:ins>
      <w:r w:rsidR="003D7C0A" w:rsidRPr="005A215F">
        <w:rPr>
          <w:rFonts w:ascii="Times New Roman" w:eastAsia="Times New Roman" w:hAnsi="Times New Roman" w:cs="Times New Roman"/>
          <w:sz w:val="24"/>
          <w:szCs w:val="24"/>
          <w:lang w:val="en-US"/>
        </w:rPr>
        <w:t xml:space="preserve">Stratton et al., 2009). </w:t>
      </w:r>
    </w:p>
    <w:p w14:paraId="0799AD0E" w14:textId="77777777" w:rsidR="00083324" w:rsidRDefault="00083324" w:rsidP="00083324">
      <w:pPr>
        <w:keepNext/>
        <w:spacing w:before="120" w:after="120"/>
        <w:jc w:val="both"/>
      </w:pPr>
      <w:r>
        <w:fldChar w:fldCharType="begin"/>
      </w:r>
      <w:r>
        <w:instrText xml:space="preserve"> INCLUDEPICTURE "https://media.springernature.com/full/springer-static/image/art%3A10.1038%2Fnature07943/MediaObjects/41586_2009_Article_BFnature07943_Fig1_HTML.jpg" \* MERGEFORMATINET </w:instrText>
      </w:r>
      <w:r>
        <w:fldChar w:fldCharType="separate"/>
      </w:r>
      <w:r>
        <w:rPr>
          <w:noProof/>
        </w:rPr>
        <w:drawing>
          <wp:inline distT="0" distB="0" distL="0" distR="0" wp14:anchorId="7E673BEA" wp14:editId="597287C7">
            <wp:extent cx="5760720" cy="2251710"/>
            <wp:effectExtent l="0" t="0" r="508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51710"/>
                    </a:xfrm>
                    <a:prstGeom prst="rect">
                      <a:avLst/>
                    </a:prstGeom>
                    <a:noFill/>
                    <a:ln>
                      <a:noFill/>
                    </a:ln>
                  </pic:spPr>
                </pic:pic>
              </a:graphicData>
            </a:graphic>
          </wp:inline>
        </w:drawing>
      </w:r>
      <w:r>
        <w:fldChar w:fldCharType="end"/>
      </w:r>
    </w:p>
    <w:p w14:paraId="7B34657F" w14:textId="0600F59F" w:rsidR="00083324" w:rsidRDefault="00083324" w:rsidP="00083324">
      <w:pPr>
        <w:pStyle w:val="Caption"/>
        <w:spacing w:before="120" w:after="120"/>
        <w:jc w:val="center"/>
        <w:rPr>
          <w:rFonts w:ascii="Times New Roman" w:eastAsia="Times New Roman" w:hAnsi="Times New Roman" w:cs="Times New Roman"/>
          <w:sz w:val="24"/>
          <w:szCs w:val="24"/>
          <w:lang w:val="en-US"/>
        </w:rPr>
      </w:pPr>
      <w:r w:rsidRPr="009816D9">
        <w:rPr>
          <w:lang w:val="en-US"/>
        </w:rPr>
        <w:t xml:space="preserve">Figure </w:t>
      </w:r>
      <w:r>
        <w:fldChar w:fldCharType="begin"/>
      </w:r>
      <w:r w:rsidRPr="009816D9">
        <w:rPr>
          <w:lang w:val="en-US"/>
        </w:rPr>
        <w:instrText xml:space="preserve"> SEQ Figure \* ARABIC </w:instrText>
      </w:r>
      <w:r>
        <w:fldChar w:fldCharType="separate"/>
      </w:r>
      <w:r w:rsidRPr="009816D9">
        <w:rPr>
          <w:noProof/>
          <w:lang w:val="en-US"/>
        </w:rPr>
        <w:t>1</w:t>
      </w:r>
      <w:r>
        <w:fldChar w:fldCharType="end"/>
      </w:r>
      <w:ins w:id="20" w:author="Chen Chunlong" w:date="2022-05-31T09:19:00Z">
        <w:r w:rsidR="000F1E12">
          <w:t xml:space="preserve">. </w:t>
        </w:r>
        <w:commentRangeStart w:id="21"/>
        <w:proofErr w:type="spellStart"/>
        <w:proofErr w:type="gramStart"/>
        <w:r w:rsidR="000F1E12">
          <w:t>xxxxxx</w:t>
        </w:r>
        <w:commentRangeEnd w:id="21"/>
        <w:proofErr w:type="spellEnd"/>
        <w:proofErr w:type="gramEnd"/>
        <w:r w:rsidR="000F1E12">
          <w:rPr>
            <w:rStyle w:val="CommentReference"/>
            <w:i w:val="0"/>
            <w:iCs w:val="0"/>
            <w:color w:val="auto"/>
          </w:rPr>
          <w:commentReference w:id="21"/>
        </w:r>
      </w:ins>
      <w:r w:rsidR="003D7C0A">
        <w:t xml:space="preserve"> (</w:t>
      </w:r>
      <w:proofErr w:type="spellStart"/>
      <w:ins w:id="22" w:author="Chen Chunlong" w:date="2022-05-31T09:19:00Z">
        <w:r w:rsidR="000F1E12">
          <w:t>from</w:t>
        </w:r>
        <w:proofErr w:type="spellEnd"/>
        <w:r w:rsidR="000F1E12">
          <w:t xml:space="preserve"> </w:t>
        </w:r>
      </w:ins>
      <w:proofErr w:type="spellStart"/>
      <w:r w:rsidR="003D7C0A">
        <w:t>Stratton</w:t>
      </w:r>
      <w:proofErr w:type="spellEnd"/>
      <w:r w:rsidR="003D7C0A">
        <w:t xml:space="preserve"> et al., 2019)</w:t>
      </w:r>
    </w:p>
    <w:p w14:paraId="00000003" w14:textId="0AB922EB" w:rsidR="00C35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Owing to large scale sequencing initiatives such as The Cancer Genome Atlas -TCGA- and Pan-Cancer Analysis of Whole Genome -PCAWG- (ICGC/TCGA, 2020), thousands of cancer mutational catalogs were obtained spanning most the cancer types</w:t>
      </w:r>
      <w:r w:rsidR="005A215F">
        <w:rPr>
          <w:rFonts w:ascii="Times New Roman" w:eastAsia="Times New Roman" w:hAnsi="Times New Roman" w:cs="Times New Roman"/>
          <w:sz w:val="24"/>
          <w:szCs w:val="24"/>
          <w:lang w:val="en-US"/>
        </w:rPr>
        <w:t xml:space="preserve">. </w:t>
      </w:r>
      <w:r w:rsidR="00B01C21">
        <w:rPr>
          <w:rFonts w:ascii="Times New Roman" w:eastAsia="Times New Roman" w:hAnsi="Times New Roman" w:cs="Times New Roman"/>
          <w:sz w:val="24"/>
          <w:szCs w:val="24"/>
          <w:lang w:val="en-US"/>
        </w:rPr>
        <w:t>T</w:t>
      </w:r>
      <w:r w:rsidR="00B01C21" w:rsidRPr="005A215F">
        <w:rPr>
          <w:rFonts w:ascii="Times New Roman" w:eastAsia="Times New Roman" w:hAnsi="Times New Roman" w:cs="Times New Roman"/>
          <w:sz w:val="24"/>
          <w:szCs w:val="24"/>
          <w:lang w:val="en-US"/>
        </w:rPr>
        <w:t>hus,</w:t>
      </w:r>
      <w:r w:rsidRPr="005A215F">
        <w:rPr>
          <w:rFonts w:ascii="Times New Roman" w:eastAsia="Times New Roman" w:hAnsi="Times New Roman" w:cs="Times New Roman"/>
          <w:sz w:val="24"/>
          <w:szCs w:val="24"/>
          <w:lang w:val="en-US"/>
        </w:rPr>
        <w:t xml:space="preserve"> offering </w:t>
      </w:r>
      <w:del w:id="23" w:author="Chen Chunlong" w:date="2022-05-31T09:20:00Z">
        <w:r w:rsidRPr="005A215F" w:rsidDel="00011272">
          <w:rPr>
            <w:rFonts w:ascii="Times New Roman" w:eastAsia="Times New Roman" w:hAnsi="Times New Roman" w:cs="Times New Roman"/>
            <w:sz w:val="24"/>
            <w:szCs w:val="24"/>
            <w:lang w:val="en-US"/>
          </w:rPr>
          <w:delText xml:space="preserve">the </w:delText>
        </w:r>
      </w:del>
      <w:proofErr w:type="gramStart"/>
      <w:ins w:id="24" w:author="Chen Chunlong" w:date="2022-05-31T09:20:00Z">
        <w:r w:rsidR="00011272">
          <w:rPr>
            <w:rFonts w:ascii="Times New Roman" w:eastAsia="Times New Roman" w:hAnsi="Times New Roman" w:cs="Times New Roman"/>
            <w:sz w:val="24"/>
            <w:szCs w:val="24"/>
            <w:lang w:val="en-US"/>
          </w:rPr>
          <w:t>an</w:t>
        </w:r>
        <w:proofErr w:type="gramEnd"/>
        <w:r w:rsidR="00011272" w:rsidRPr="005A215F">
          <w:rPr>
            <w:rFonts w:ascii="Times New Roman" w:eastAsia="Times New Roman" w:hAnsi="Times New Roman" w:cs="Times New Roman"/>
            <w:sz w:val="24"/>
            <w:szCs w:val="24"/>
            <w:lang w:val="en-US"/>
          </w:rPr>
          <w:t xml:space="preserve"> </w:t>
        </w:r>
      </w:ins>
      <w:r w:rsidRPr="005A215F">
        <w:rPr>
          <w:rFonts w:ascii="Times New Roman" w:eastAsia="Times New Roman" w:hAnsi="Times New Roman" w:cs="Times New Roman"/>
          <w:sz w:val="24"/>
          <w:szCs w:val="24"/>
          <w:lang w:val="en-US"/>
        </w:rPr>
        <w:t xml:space="preserve">unique opportunity to extract the mutational patterns left by the </w:t>
      </w:r>
      <w:r w:rsidR="005A215F" w:rsidRPr="005A215F">
        <w:rPr>
          <w:rFonts w:ascii="Times New Roman" w:eastAsia="Times New Roman" w:hAnsi="Times New Roman" w:cs="Times New Roman"/>
          <w:sz w:val="24"/>
          <w:szCs w:val="24"/>
          <w:lang w:val="en-US"/>
        </w:rPr>
        <w:t>aforementioned</w:t>
      </w:r>
      <w:r w:rsidRPr="005A215F">
        <w:rPr>
          <w:rFonts w:ascii="Times New Roman" w:eastAsia="Times New Roman" w:hAnsi="Times New Roman" w:cs="Times New Roman"/>
          <w:sz w:val="24"/>
          <w:szCs w:val="24"/>
          <w:lang w:val="en-US"/>
        </w:rPr>
        <w:t xml:space="preserve"> processes. In 2013</w:t>
      </w:r>
      <w:ins w:id="25" w:author="Chen Chunlong" w:date="2022-05-31T09:20:00Z">
        <w:r w:rsidR="00011272">
          <w:rPr>
            <w:rFonts w:ascii="Times New Roman" w:eastAsia="Times New Roman" w:hAnsi="Times New Roman" w:cs="Times New Roman"/>
            <w:sz w:val="24"/>
            <w:szCs w:val="24"/>
            <w:lang w:val="en-US"/>
          </w:rPr>
          <w:t>,</w:t>
        </w:r>
      </w:ins>
      <w:r w:rsidRPr="005A215F">
        <w:rPr>
          <w:rFonts w:ascii="Times New Roman" w:eastAsia="Times New Roman" w:hAnsi="Times New Roman" w:cs="Times New Roman"/>
          <w:sz w:val="24"/>
          <w:szCs w:val="24"/>
          <w:lang w:val="en-US"/>
        </w:rPr>
        <w:t xml:space="preserve"> Alexandrov and colleagues published the first mathematical approach for deciphering these mutational patterns operating in each cancer type, this method is currently known as </w:t>
      </w:r>
      <w:proofErr w:type="spellStart"/>
      <w:r w:rsidRPr="005A215F">
        <w:rPr>
          <w:rFonts w:ascii="Times New Roman" w:eastAsia="Times New Roman" w:hAnsi="Times New Roman" w:cs="Times New Roman"/>
          <w:sz w:val="24"/>
          <w:szCs w:val="24"/>
          <w:lang w:val="en-US"/>
        </w:rPr>
        <w:t>SigProfiler</w:t>
      </w:r>
      <w:proofErr w:type="spellEnd"/>
      <w:r w:rsidRPr="005A215F">
        <w:rPr>
          <w:rFonts w:ascii="Times New Roman" w:eastAsia="Times New Roman" w:hAnsi="Times New Roman" w:cs="Times New Roman"/>
          <w:sz w:val="24"/>
          <w:szCs w:val="24"/>
          <w:lang w:val="en-US"/>
        </w:rPr>
        <w:t xml:space="preserve"> (Alexandrov et al., 2013a) and is the one used to extract the reference signatures (Alexandrov et al., 2013b, Alexandrov et al., 2020) that are available at the Catalog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-COSMIC- (Tate et al., 2019). Since then, several other tools have been developed for the same purpose (See </w:t>
      </w:r>
      <w:proofErr w:type="spellStart"/>
      <w:r w:rsidRPr="005A215F">
        <w:rPr>
          <w:rFonts w:ascii="Times New Roman" w:eastAsia="Times New Roman" w:hAnsi="Times New Roman" w:cs="Times New Roman"/>
          <w:sz w:val="24"/>
          <w:szCs w:val="24"/>
          <w:lang w:val="en-US"/>
        </w:rPr>
        <w:t>Omichessan</w:t>
      </w:r>
      <w:proofErr w:type="spellEnd"/>
      <w:r w:rsidRPr="005A215F">
        <w:rPr>
          <w:rFonts w:ascii="Times New Roman" w:eastAsia="Times New Roman" w:hAnsi="Times New Roman" w:cs="Times New Roman"/>
          <w:sz w:val="24"/>
          <w:szCs w:val="24"/>
          <w:lang w:val="en-US"/>
        </w:rPr>
        <w:t xml:space="preserve"> et al., 2019 for a comprehensive list of tools). </w:t>
      </w:r>
      <w:r w:rsidRPr="005A215F">
        <w:rPr>
          <w:rFonts w:ascii="Times New Roman" w:eastAsia="Times New Roman" w:hAnsi="Times New Roman" w:cs="Times New Roman"/>
          <w:sz w:val="24"/>
          <w:szCs w:val="24"/>
          <w:lang w:val="en-US"/>
        </w:rPr>
        <w:lastRenderedPageBreak/>
        <w:t xml:space="preserve">The mutational patterns described here are usually referred to as mutational </w:t>
      </w:r>
      <w:r w:rsidR="005A215F" w:rsidRPr="005A215F">
        <w:rPr>
          <w:rFonts w:ascii="Times New Roman" w:eastAsia="Times New Roman" w:hAnsi="Times New Roman" w:cs="Times New Roman"/>
          <w:sz w:val="24"/>
          <w:szCs w:val="24"/>
          <w:lang w:val="en-US"/>
        </w:rPr>
        <w:t>signatures and</w:t>
      </w:r>
      <w:r w:rsidRPr="005A215F">
        <w:rPr>
          <w:rFonts w:ascii="Times New Roman" w:eastAsia="Times New Roman" w:hAnsi="Times New Roman" w:cs="Times New Roman"/>
          <w:sz w:val="24"/>
          <w:szCs w:val="24"/>
          <w:lang w:val="en-US"/>
        </w:rPr>
        <w:t xml:space="preserve"> are represented as multinomial distributions for context-based mutation types. </w:t>
      </w:r>
      <w:r w:rsidR="002036EA">
        <w:rPr>
          <w:rFonts w:ascii="Times New Roman" w:eastAsia="Times New Roman" w:hAnsi="Times New Roman" w:cs="Times New Roman"/>
          <w:sz w:val="24"/>
          <w:szCs w:val="24"/>
          <w:lang w:val="en-US"/>
        </w:rPr>
        <w:t>Basically,</w:t>
      </w:r>
      <w:r w:rsidRPr="005A215F">
        <w:rPr>
          <w:rFonts w:ascii="Times New Roman" w:eastAsia="Times New Roman" w:hAnsi="Times New Roman" w:cs="Times New Roman"/>
          <w:sz w:val="24"/>
          <w:szCs w:val="24"/>
          <w:lang w:val="en-US"/>
        </w:rPr>
        <w:t xml:space="preserve"> six mutation types are used [C&gt;A, C&gt;G, C&gt;T, T&gt;A, T&gt;C, T&gt;G] </w:t>
      </w:r>
      <w:r w:rsidR="002036EA">
        <w:rPr>
          <w:rFonts w:ascii="Times New Roman" w:eastAsia="Times New Roman" w:hAnsi="Times New Roman" w:cs="Times New Roman"/>
          <w:sz w:val="24"/>
          <w:szCs w:val="24"/>
          <w:lang w:val="en-US"/>
        </w:rPr>
        <w:t>frequently added to them</w:t>
      </w:r>
      <w:r w:rsidRPr="005A215F">
        <w:rPr>
          <w:rFonts w:ascii="Times New Roman" w:eastAsia="Times New Roman" w:hAnsi="Times New Roman" w:cs="Times New Roman"/>
          <w:sz w:val="24"/>
          <w:szCs w:val="24"/>
          <w:lang w:val="en-US"/>
        </w:rPr>
        <w:t xml:space="preserve"> the flanking 5’ and 3’ bases, which yields 96 mutation types, also termed as channels (Alexandrov et al., 2013a). The largest analysis performed so far was also carried out by Alexandrov’s group in 2020, where they extracted 49 single-base substitution signatures (SBS), 11 doublet base substitution signatures (DBS), and 17 insertion-deletion signatures (IDS). Some of these signatures are of known etiology while many remain ambiguous (Alexandrov et al., 2020). </w:t>
      </w:r>
    </w:p>
    <w:p w14:paraId="0A64EE6E" w14:textId="61466E02" w:rsidR="005A25E4" w:rsidRPr="005A2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As previously </w:t>
      </w:r>
      <w:r w:rsidR="005A215F" w:rsidRPr="005A215F">
        <w:rPr>
          <w:rFonts w:ascii="Times New Roman" w:eastAsia="Times New Roman" w:hAnsi="Times New Roman" w:cs="Times New Roman"/>
          <w:sz w:val="24"/>
          <w:szCs w:val="24"/>
          <w:lang w:val="en-US"/>
        </w:rPr>
        <w:t>discussed,</w:t>
      </w:r>
      <w:r w:rsidRPr="005A215F">
        <w:rPr>
          <w:rFonts w:ascii="Times New Roman" w:eastAsia="Times New Roman" w:hAnsi="Times New Roman" w:cs="Times New Roman"/>
          <w:sz w:val="24"/>
          <w:szCs w:val="24"/>
          <w:lang w:val="en-US"/>
        </w:rPr>
        <w:t xml:space="preserve"> </w:t>
      </w:r>
      <w:del w:id="26" w:author="Chen Chunlong" w:date="2022-05-31T09:23:00Z">
        <w:r w:rsidR="00343929" w:rsidDel="00011272">
          <w:rPr>
            <w:rFonts w:ascii="Times New Roman" w:eastAsia="Times New Roman" w:hAnsi="Times New Roman" w:cs="Times New Roman"/>
            <w:sz w:val="24"/>
            <w:szCs w:val="24"/>
            <w:lang w:val="en-US"/>
          </w:rPr>
          <w:delText xml:space="preserve">in normal conditions </w:delText>
        </w:r>
        <w:r w:rsidRPr="005A215F" w:rsidDel="00011272">
          <w:rPr>
            <w:rFonts w:ascii="Times New Roman" w:eastAsia="Times New Roman" w:hAnsi="Times New Roman" w:cs="Times New Roman"/>
            <w:sz w:val="24"/>
            <w:szCs w:val="24"/>
            <w:lang w:val="en-US"/>
          </w:rPr>
          <w:delText xml:space="preserve">the </w:delText>
        </w:r>
      </w:del>
      <w:r w:rsidRPr="005A215F">
        <w:rPr>
          <w:rFonts w:ascii="Times New Roman" w:eastAsia="Times New Roman" w:hAnsi="Times New Roman" w:cs="Times New Roman"/>
          <w:sz w:val="24"/>
          <w:szCs w:val="24"/>
          <w:lang w:val="en-US"/>
        </w:rPr>
        <w:t>DNA polymerase</w:t>
      </w:r>
      <w:ins w:id="27" w:author="Chen Chunlong" w:date="2022-05-31T09:23:00Z">
        <w:r w:rsidR="00011272">
          <w:rPr>
            <w:rFonts w:ascii="Times New Roman" w:eastAsia="Times New Roman" w:hAnsi="Times New Roman" w:cs="Times New Roman"/>
            <w:sz w:val="24"/>
            <w:szCs w:val="24"/>
            <w:lang w:val="en-US"/>
          </w:rPr>
          <w:t>s</w:t>
        </w:r>
      </w:ins>
      <w:r w:rsidRPr="005A215F">
        <w:rPr>
          <w:rFonts w:ascii="Times New Roman" w:eastAsia="Times New Roman" w:hAnsi="Times New Roman" w:cs="Times New Roman"/>
          <w:sz w:val="24"/>
          <w:szCs w:val="24"/>
          <w:lang w:val="en-US"/>
        </w:rPr>
        <w:t xml:space="preserve"> replicate</w:t>
      </w:r>
      <w:del w:id="28" w:author="Chen Chunlong" w:date="2022-05-31T09:23:00Z">
        <w:r w:rsidRPr="005A215F" w:rsidDel="00011272">
          <w:rPr>
            <w:rFonts w:ascii="Times New Roman" w:eastAsia="Times New Roman" w:hAnsi="Times New Roman" w:cs="Times New Roman"/>
            <w:sz w:val="24"/>
            <w:szCs w:val="24"/>
            <w:lang w:val="en-US"/>
          </w:rPr>
          <w:delText>s</w:delText>
        </w:r>
      </w:del>
      <w:r w:rsidRPr="005A215F">
        <w:rPr>
          <w:rFonts w:ascii="Times New Roman" w:eastAsia="Times New Roman" w:hAnsi="Times New Roman" w:cs="Times New Roman"/>
          <w:sz w:val="24"/>
          <w:szCs w:val="24"/>
          <w:lang w:val="en-US"/>
        </w:rPr>
        <w:t xml:space="preserve"> the DNA faithfully</w:t>
      </w:r>
      <w:ins w:id="29" w:author="Chen Chunlong" w:date="2022-05-31T09:23:00Z">
        <w:r w:rsidR="00011272">
          <w:rPr>
            <w:rFonts w:ascii="Times New Roman" w:eastAsia="Times New Roman" w:hAnsi="Times New Roman" w:cs="Times New Roman"/>
            <w:sz w:val="24"/>
            <w:szCs w:val="24"/>
            <w:lang w:val="en-US"/>
          </w:rPr>
          <w:t xml:space="preserve"> under</w:t>
        </w:r>
        <w:r w:rsidR="00011272">
          <w:rPr>
            <w:rFonts w:ascii="Times New Roman" w:eastAsia="Times New Roman" w:hAnsi="Times New Roman" w:cs="Times New Roman"/>
            <w:sz w:val="24"/>
            <w:szCs w:val="24"/>
            <w:lang w:val="en-US"/>
          </w:rPr>
          <w:t xml:space="preserve"> normal conditions</w:t>
        </w:r>
        <w:r w:rsidR="00BF3295">
          <w:rPr>
            <w:rFonts w:ascii="Times New Roman" w:eastAsia="Times New Roman" w:hAnsi="Times New Roman" w:cs="Times New Roman"/>
            <w:sz w:val="24"/>
            <w:szCs w:val="24"/>
            <w:lang w:val="en-US"/>
          </w:rPr>
          <w:t>, with</w:t>
        </w:r>
      </w:ins>
      <w:del w:id="30" w:author="Chen Chunlong" w:date="2022-05-31T09:23:00Z">
        <w:r w:rsidRPr="005A215F" w:rsidDel="00BF3295">
          <w:rPr>
            <w:rFonts w:ascii="Times New Roman" w:eastAsia="Times New Roman" w:hAnsi="Times New Roman" w:cs="Times New Roman"/>
            <w:sz w:val="24"/>
            <w:szCs w:val="24"/>
            <w:lang w:val="en-US"/>
          </w:rPr>
          <w:delText>. Still,</w:delText>
        </w:r>
      </w:del>
      <w:ins w:id="31" w:author="Chen Chunlong" w:date="2022-05-31T09:23:00Z">
        <w:r w:rsidR="00BF3295">
          <w:rPr>
            <w:rFonts w:ascii="Times New Roman" w:eastAsia="Times New Roman" w:hAnsi="Times New Roman" w:cs="Times New Roman"/>
            <w:sz w:val="24"/>
            <w:szCs w:val="24"/>
            <w:lang w:val="en-US"/>
          </w:rPr>
          <w:t xml:space="preserve"> about</w:t>
        </w:r>
      </w:ins>
      <w:r w:rsidRPr="005A215F">
        <w:rPr>
          <w:rFonts w:ascii="Times New Roman" w:eastAsia="Times New Roman" w:hAnsi="Times New Roman" w:cs="Times New Roman"/>
          <w:sz w:val="24"/>
          <w:szCs w:val="24"/>
          <w:lang w:val="en-US"/>
        </w:rPr>
        <w:t xml:space="preserve"> one mutation per 10¹⁰ nucleotides per cell division is estimated to occur in human cells (</w:t>
      </w:r>
      <w:r w:rsidRPr="00912A37">
        <w:rPr>
          <w:rFonts w:ascii="Times New Roman" w:eastAsia="Times New Roman" w:hAnsi="Times New Roman" w:cs="Times New Roman"/>
          <w:sz w:val="24"/>
          <w:szCs w:val="24"/>
          <w:lang w:val="en-US"/>
        </w:rPr>
        <w:t>Wilson and Hunt, 2015).</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Any abnormalities could deregulate the replication program and rise mutations. </w:t>
      </w:r>
      <w:r w:rsidRPr="005A215F">
        <w:rPr>
          <w:rFonts w:ascii="Times New Roman" w:eastAsia="Times New Roman" w:hAnsi="Times New Roman" w:cs="Times New Roman"/>
          <w:sz w:val="24"/>
          <w:szCs w:val="24"/>
          <w:lang w:val="en-US"/>
        </w:rPr>
        <w:t xml:space="preserve">In fact, a defective exonuclease or proofreading domains were shown to be associated with the </w:t>
      </w:r>
      <w:r w:rsidR="00016057" w:rsidRPr="005A215F">
        <w:rPr>
          <w:rFonts w:ascii="Times New Roman" w:eastAsia="Times New Roman" w:hAnsi="Times New Roman" w:cs="Times New Roman"/>
          <w:sz w:val="24"/>
          <w:szCs w:val="24"/>
          <w:lang w:val="en-US"/>
        </w:rPr>
        <w:t>characteristic</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mutational </w:t>
      </w:r>
      <w:r w:rsidRPr="005A215F">
        <w:rPr>
          <w:rFonts w:ascii="Times New Roman" w:eastAsia="Times New Roman" w:hAnsi="Times New Roman" w:cs="Times New Roman"/>
          <w:sz w:val="24"/>
          <w:szCs w:val="24"/>
          <w:lang w:val="en-US"/>
        </w:rPr>
        <w:t xml:space="preserve">signatures SBS10a, SBS10b, SBS10c, and SBS10d (Alexandrov et al., 2020). </w:t>
      </w:r>
      <w:r w:rsidR="00465881">
        <w:rPr>
          <w:rFonts w:ascii="Times New Roman" w:eastAsia="Times New Roman" w:hAnsi="Times New Roman" w:cs="Times New Roman"/>
          <w:sz w:val="24"/>
          <w:szCs w:val="24"/>
          <w:lang w:val="en-US"/>
        </w:rPr>
        <w:t>Furthermore, r</w:t>
      </w:r>
      <w:r w:rsidRPr="005A215F">
        <w:rPr>
          <w:rFonts w:ascii="Times New Roman" w:eastAsia="Times New Roman" w:hAnsi="Times New Roman" w:cs="Times New Roman"/>
          <w:sz w:val="24"/>
          <w:szCs w:val="24"/>
          <w:lang w:val="en-US"/>
        </w:rPr>
        <w:t xml:space="preserve">eplication stress is a phenomenon that can challenge genome stability through interference with replication fork progression. </w:t>
      </w:r>
      <w:r w:rsidR="00B01C21">
        <w:rPr>
          <w:rFonts w:ascii="Times New Roman" w:eastAsia="Times New Roman" w:hAnsi="Times New Roman" w:cs="Times New Roman"/>
          <w:sz w:val="24"/>
          <w:szCs w:val="24"/>
          <w:lang w:val="en-US"/>
        </w:rPr>
        <w:t>It</w:t>
      </w:r>
      <w:r w:rsidRPr="005A215F">
        <w:rPr>
          <w:rFonts w:ascii="Times New Roman" w:eastAsia="Times New Roman" w:hAnsi="Times New Roman" w:cs="Times New Roman"/>
          <w:sz w:val="24"/>
          <w:szCs w:val="24"/>
          <w:lang w:val="en-US"/>
        </w:rPr>
        <w:t xml:space="preserve"> can be originated from different events </w:t>
      </w:r>
      <w:r w:rsidR="00465881">
        <w:rPr>
          <w:rFonts w:ascii="Times New Roman" w:eastAsia="Times New Roman" w:hAnsi="Times New Roman" w:cs="Times New Roman"/>
          <w:sz w:val="24"/>
          <w:szCs w:val="24"/>
          <w:lang w:val="en-US"/>
        </w:rPr>
        <w:t>of</w:t>
      </w:r>
      <w:r w:rsidRPr="005A215F">
        <w:rPr>
          <w:rFonts w:ascii="Times New Roman" w:eastAsia="Times New Roman" w:hAnsi="Times New Roman" w:cs="Times New Roman"/>
          <w:sz w:val="24"/>
          <w:szCs w:val="24"/>
          <w:lang w:val="en-US"/>
        </w:rPr>
        <w:t xml:space="preserve"> endogenous or exogenous</w:t>
      </w:r>
      <w:r w:rsidR="00465881">
        <w:rPr>
          <w:rFonts w:ascii="Times New Roman" w:eastAsia="Times New Roman" w:hAnsi="Times New Roman" w:cs="Times New Roman"/>
          <w:sz w:val="24"/>
          <w:szCs w:val="24"/>
          <w:lang w:val="en-US"/>
        </w:rPr>
        <w:t xml:space="preserve"> nature</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For instance</w:t>
      </w:r>
      <w:r w:rsidRPr="005A215F">
        <w:rPr>
          <w:rFonts w:ascii="Times New Roman" w:eastAsia="Times New Roman" w:hAnsi="Times New Roman" w:cs="Times New Roman"/>
          <w:sz w:val="24"/>
          <w:szCs w:val="24"/>
          <w:lang w:val="en-US"/>
        </w:rPr>
        <w:t>, DNA lesions</w:t>
      </w:r>
      <w:r w:rsidR="005527D3">
        <w:rPr>
          <w:rFonts w:ascii="Times New Roman" w:eastAsia="Times New Roman" w:hAnsi="Times New Roman" w:cs="Times New Roman"/>
          <w:sz w:val="24"/>
          <w:szCs w:val="24"/>
          <w:lang w:val="en-US"/>
        </w:rPr>
        <w:t xml:space="preserve"> such as thymine dimers </w:t>
      </w:r>
      <w:r w:rsidR="00D912E1">
        <w:rPr>
          <w:rFonts w:ascii="Times New Roman" w:eastAsia="Times New Roman" w:hAnsi="Times New Roman" w:cs="Times New Roman"/>
          <w:sz w:val="24"/>
          <w:szCs w:val="24"/>
          <w:lang w:val="en-US"/>
        </w:rPr>
        <w:t>that are induced by UV-light</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or</w:t>
      </w:r>
      <w:r w:rsidRPr="005A215F">
        <w:rPr>
          <w:rFonts w:ascii="Times New Roman" w:eastAsia="Times New Roman" w:hAnsi="Times New Roman" w:cs="Times New Roman"/>
          <w:sz w:val="24"/>
          <w:szCs w:val="24"/>
          <w:lang w:val="en-US"/>
        </w:rPr>
        <w:t xml:space="preserve"> unusual DNA structures</w:t>
      </w:r>
      <w:r w:rsidR="00D912E1">
        <w:rPr>
          <w:rFonts w:ascii="Times New Roman" w:eastAsia="Times New Roman" w:hAnsi="Times New Roman" w:cs="Times New Roman"/>
          <w:sz w:val="24"/>
          <w:szCs w:val="24"/>
          <w:lang w:val="en-US"/>
        </w:rPr>
        <w:t xml:space="preserve"> like hairpins</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or even</w:t>
      </w:r>
      <w:r w:rsidRPr="005A215F">
        <w:rPr>
          <w:rFonts w:ascii="Times New Roman" w:eastAsia="Times New Roman" w:hAnsi="Times New Roman" w:cs="Times New Roman"/>
          <w:sz w:val="24"/>
          <w:szCs w:val="24"/>
          <w:lang w:val="en-US"/>
        </w:rPr>
        <w:t xml:space="preserve"> conflicts between replication and transcription machinery </w:t>
      </w:r>
      <w:r w:rsidR="00B01C21">
        <w:rPr>
          <w:rFonts w:ascii="Times New Roman" w:eastAsia="Times New Roman" w:hAnsi="Times New Roman" w:cs="Times New Roman"/>
          <w:sz w:val="24"/>
          <w:szCs w:val="24"/>
          <w:lang w:val="en-US"/>
        </w:rPr>
        <w:t xml:space="preserve">usually results in replication stress </w:t>
      </w:r>
      <w:r w:rsidRPr="005A215F">
        <w:rPr>
          <w:rFonts w:ascii="Times New Roman" w:eastAsia="Times New Roman" w:hAnsi="Times New Roman" w:cs="Times New Roman"/>
          <w:sz w:val="24"/>
          <w:szCs w:val="24"/>
          <w:lang w:val="en-US"/>
        </w:rPr>
        <w:t>(</w:t>
      </w:r>
      <w:proofErr w:type="spellStart"/>
      <w:r w:rsidR="00D0073B">
        <w:rPr>
          <w:rFonts w:ascii="Times New Roman" w:eastAsia="Times New Roman" w:hAnsi="Times New Roman" w:cs="Times New Roman"/>
          <w:sz w:val="24"/>
          <w:szCs w:val="24"/>
          <w:lang w:val="en-US"/>
        </w:rPr>
        <w:t>Mazouzi</w:t>
      </w:r>
      <w:proofErr w:type="spellEnd"/>
      <w:r w:rsidR="00D0073B">
        <w:rPr>
          <w:rFonts w:ascii="Times New Roman" w:eastAsia="Times New Roman" w:hAnsi="Times New Roman" w:cs="Times New Roman"/>
          <w:sz w:val="24"/>
          <w:szCs w:val="24"/>
          <w:lang w:val="en-US"/>
        </w:rPr>
        <w:t xml:space="preserve"> et al.</w:t>
      </w:r>
      <w:r w:rsidRPr="005A215F">
        <w:rPr>
          <w:rFonts w:ascii="Times New Roman" w:eastAsia="Times New Roman" w:hAnsi="Times New Roman" w:cs="Times New Roman"/>
          <w:sz w:val="24"/>
          <w:szCs w:val="24"/>
          <w:lang w:val="en-US"/>
        </w:rPr>
        <w:t>, 2014).</w:t>
      </w:r>
      <w:r w:rsidR="00B01C21">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sz w:val="24"/>
          <w:szCs w:val="24"/>
          <w:lang w:val="en-US"/>
        </w:rPr>
        <w:t xml:space="preserve">The replication stress response involves many pathways themselves including several components. Depletion </w:t>
      </w:r>
      <w:r w:rsidR="00B01C21">
        <w:rPr>
          <w:rFonts w:ascii="Times New Roman" w:eastAsia="Times New Roman" w:hAnsi="Times New Roman" w:cs="Times New Roman"/>
          <w:sz w:val="24"/>
          <w:szCs w:val="24"/>
          <w:lang w:val="en-US"/>
        </w:rPr>
        <w:t xml:space="preserve">or damaging </w:t>
      </w:r>
      <w:r w:rsidRPr="005A215F">
        <w:rPr>
          <w:rFonts w:ascii="Times New Roman" w:eastAsia="Times New Roman" w:hAnsi="Times New Roman" w:cs="Times New Roman"/>
          <w:sz w:val="24"/>
          <w:szCs w:val="24"/>
          <w:lang w:val="en-US"/>
        </w:rPr>
        <w:t xml:space="preserve">of one of these </w:t>
      </w:r>
      <w:r w:rsidR="00B01C21" w:rsidRPr="005A215F">
        <w:rPr>
          <w:rFonts w:ascii="Times New Roman" w:eastAsia="Times New Roman" w:hAnsi="Times New Roman" w:cs="Times New Roman"/>
          <w:sz w:val="24"/>
          <w:szCs w:val="24"/>
          <w:lang w:val="en-US"/>
        </w:rPr>
        <w:t>co</w:t>
      </w:r>
      <w:r w:rsidR="00B01C21">
        <w:rPr>
          <w:rFonts w:ascii="Times New Roman" w:eastAsia="Times New Roman" w:hAnsi="Times New Roman" w:cs="Times New Roman"/>
          <w:sz w:val="24"/>
          <w:szCs w:val="24"/>
          <w:lang w:val="en-US"/>
        </w:rPr>
        <w:t>nstituents</w:t>
      </w:r>
      <w:r w:rsidRPr="005A215F">
        <w:rPr>
          <w:rFonts w:ascii="Times New Roman" w:eastAsia="Times New Roman" w:hAnsi="Times New Roman" w:cs="Times New Roman"/>
          <w:sz w:val="24"/>
          <w:szCs w:val="24"/>
          <w:lang w:val="en-US"/>
        </w:rPr>
        <w:t xml:space="preserve"> will lead to unresolved replication stress which could </w:t>
      </w:r>
      <w:r w:rsidR="00465881">
        <w:rPr>
          <w:rFonts w:ascii="Times New Roman" w:eastAsia="Times New Roman" w:hAnsi="Times New Roman" w:cs="Times New Roman"/>
          <w:sz w:val="24"/>
          <w:szCs w:val="24"/>
          <w:lang w:val="en-US"/>
        </w:rPr>
        <w:t>produce different deleterious events</w:t>
      </w:r>
      <w:r w:rsidRPr="005A215F">
        <w:rPr>
          <w:rFonts w:ascii="Times New Roman" w:eastAsia="Times New Roman" w:hAnsi="Times New Roman" w:cs="Times New Roman"/>
          <w:sz w:val="24"/>
          <w:szCs w:val="24"/>
          <w:lang w:val="en-US"/>
        </w:rPr>
        <w:t xml:space="preserve"> (Zeman and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2014). Such perturbations </w:t>
      </w:r>
      <w:r w:rsidR="00465881">
        <w:rPr>
          <w:rFonts w:ascii="Times New Roman" w:eastAsia="Times New Roman" w:hAnsi="Times New Roman" w:cs="Times New Roman"/>
          <w:sz w:val="24"/>
          <w:szCs w:val="24"/>
          <w:lang w:val="en-US"/>
        </w:rPr>
        <w:t>w</w:t>
      </w:r>
      <w:r w:rsidRPr="005A215F">
        <w:rPr>
          <w:rFonts w:ascii="Times New Roman" w:eastAsia="Times New Roman" w:hAnsi="Times New Roman" w:cs="Times New Roman"/>
          <w:sz w:val="24"/>
          <w:szCs w:val="24"/>
          <w:lang w:val="en-US"/>
        </w:rPr>
        <w:t>ould impact the mutational catalog</w:t>
      </w:r>
      <w:r w:rsidR="005A25E4">
        <w:rPr>
          <w:rFonts w:ascii="Times New Roman" w:eastAsia="Times New Roman" w:hAnsi="Times New Roman" w:cs="Times New Roman"/>
          <w:sz w:val="24"/>
          <w:szCs w:val="24"/>
          <w:lang w:val="en-US"/>
        </w:rPr>
        <w:t xml:space="preserve"> </w:t>
      </w:r>
      <w:r w:rsidR="005A25E4" w:rsidRPr="005A215F">
        <w:rPr>
          <w:rFonts w:ascii="Times New Roman" w:eastAsia="Times New Roman" w:hAnsi="Times New Roman" w:cs="Times New Roman"/>
          <w:sz w:val="24"/>
          <w:szCs w:val="24"/>
          <w:lang w:val="en-US"/>
        </w:rPr>
        <w:t>suggest</w:t>
      </w:r>
      <w:r w:rsidR="005A25E4">
        <w:rPr>
          <w:rFonts w:ascii="Times New Roman" w:eastAsia="Times New Roman" w:hAnsi="Times New Roman" w:cs="Times New Roman"/>
          <w:sz w:val="24"/>
          <w:szCs w:val="24"/>
          <w:lang w:val="en-US"/>
        </w:rPr>
        <w:t>ing</w:t>
      </w:r>
      <w:r w:rsidR="005A25E4" w:rsidRPr="005A215F">
        <w:rPr>
          <w:rFonts w:ascii="Times New Roman" w:eastAsia="Times New Roman" w:hAnsi="Times New Roman" w:cs="Times New Roman"/>
          <w:sz w:val="24"/>
          <w:szCs w:val="24"/>
          <w:lang w:val="en-US"/>
        </w:rPr>
        <w:t xml:space="preserve"> that components operative during replication</w:t>
      </w:r>
      <w:r w:rsidR="005A25E4">
        <w:rPr>
          <w:rFonts w:ascii="Times New Roman" w:eastAsia="Times New Roman" w:hAnsi="Times New Roman" w:cs="Times New Roman"/>
          <w:sz w:val="24"/>
          <w:szCs w:val="24"/>
          <w:lang w:val="en-US"/>
        </w:rPr>
        <w:t xml:space="preserve"> or replication stress</w:t>
      </w:r>
      <w:r w:rsidR="005A25E4" w:rsidRPr="005A215F">
        <w:rPr>
          <w:rFonts w:ascii="Times New Roman" w:eastAsia="Times New Roman" w:hAnsi="Times New Roman" w:cs="Times New Roman"/>
          <w:sz w:val="24"/>
          <w:szCs w:val="24"/>
          <w:lang w:val="en-US"/>
        </w:rPr>
        <w:t xml:space="preserve"> </w:t>
      </w:r>
      <w:r w:rsidR="00445B4D">
        <w:rPr>
          <w:rFonts w:ascii="Times New Roman" w:eastAsia="Times New Roman" w:hAnsi="Times New Roman" w:cs="Times New Roman"/>
          <w:sz w:val="24"/>
          <w:szCs w:val="24"/>
          <w:lang w:val="en-US"/>
        </w:rPr>
        <w:t>are potential candidates to</w:t>
      </w:r>
      <w:r w:rsidR="005A25E4" w:rsidRPr="005A215F">
        <w:rPr>
          <w:rFonts w:ascii="Times New Roman" w:eastAsia="Times New Roman" w:hAnsi="Times New Roman" w:cs="Times New Roman"/>
          <w:sz w:val="24"/>
          <w:szCs w:val="24"/>
          <w:lang w:val="en-US"/>
        </w:rPr>
        <w:t xml:space="preserve"> explain other signatures.</w:t>
      </w:r>
    </w:p>
    <w:p w14:paraId="255F5628" w14:textId="06E28191" w:rsidR="00C37AD2" w:rsidRDefault="00445B4D" w:rsidP="00C56799">
      <w:pPr>
        <w:ind w:firstLine="700"/>
        <w:jc w:val="both"/>
        <w:rPr>
          <w:rFonts w:ascii="Times New Roman" w:eastAsia="Times New Roman" w:hAnsi="Times New Roman" w:cs="Times New Roman"/>
          <w:sz w:val="24"/>
          <w:szCs w:val="24"/>
          <w:lang w:val="en-US"/>
        </w:rPr>
      </w:pPr>
      <w:commentRangeStart w:id="32"/>
      <w:r>
        <w:rPr>
          <w:rFonts w:ascii="Times New Roman" w:eastAsia="Times New Roman" w:hAnsi="Times New Roman" w:cs="Times New Roman"/>
          <w:sz w:val="24"/>
          <w:szCs w:val="24"/>
          <w:lang w:val="en-US"/>
        </w:rPr>
        <w:t>Previous</w:t>
      </w:r>
      <w:r w:rsidR="003D7C0A" w:rsidRPr="005A215F">
        <w:rPr>
          <w:rFonts w:ascii="Times New Roman" w:eastAsia="Times New Roman" w:hAnsi="Times New Roman" w:cs="Times New Roman"/>
          <w:sz w:val="24"/>
          <w:szCs w:val="24"/>
          <w:lang w:val="en-US"/>
        </w:rPr>
        <w:t xml:space="preserve"> studies have identified an asymmetrical distribution of mutations along the strands</w:t>
      </w:r>
      <w:commentRangeEnd w:id="32"/>
      <w:r w:rsidR="0001196B">
        <w:rPr>
          <w:rStyle w:val="CommentReference"/>
        </w:rPr>
        <w:commentReference w:id="32"/>
      </w:r>
      <w:r w:rsidR="003D7C0A" w:rsidRPr="005A215F">
        <w:rPr>
          <w:rFonts w:ascii="Times New Roman" w:eastAsia="Times New Roman" w:hAnsi="Times New Roman" w:cs="Times New Roman"/>
          <w:sz w:val="24"/>
          <w:szCs w:val="24"/>
          <w:lang w:val="en-US"/>
        </w:rPr>
        <w:t xml:space="preserve">. This asymmetry can be divided into transcriptional </w:t>
      </w:r>
      <w:r w:rsidR="00C37AD2">
        <w:rPr>
          <w:rFonts w:ascii="Times New Roman" w:eastAsia="Times New Roman" w:hAnsi="Times New Roman" w:cs="Times New Roman"/>
          <w:sz w:val="24"/>
          <w:szCs w:val="24"/>
          <w:lang w:val="en-US"/>
        </w:rPr>
        <w:t xml:space="preserve">and replicative </w:t>
      </w:r>
      <w:r w:rsidR="003D7C0A" w:rsidRPr="005A215F">
        <w:rPr>
          <w:rFonts w:ascii="Times New Roman" w:eastAsia="Times New Roman" w:hAnsi="Times New Roman" w:cs="Times New Roman"/>
          <w:sz w:val="24"/>
          <w:szCs w:val="24"/>
          <w:lang w:val="en-US"/>
        </w:rPr>
        <w:t>asymmetr</w:t>
      </w:r>
      <w:r w:rsidR="00C37AD2">
        <w:rPr>
          <w:rFonts w:ascii="Times New Roman" w:eastAsia="Times New Roman" w:hAnsi="Times New Roman" w:cs="Times New Roman"/>
          <w:sz w:val="24"/>
          <w:szCs w:val="24"/>
          <w:lang w:val="en-US"/>
        </w:rPr>
        <w:t>ies. The former</w:t>
      </w:r>
      <w:r w:rsidR="0056660E">
        <w:rPr>
          <w:rFonts w:ascii="Times New Roman" w:eastAsia="Times New Roman" w:hAnsi="Times New Roman" w:cs="Times New Roman"/>
          <w:sz w:val="24"/>
          <w:szCs w:val="24"/>
          <w:lang w:val="en-US"/>
        </w:rPr>
        <w:t xml:space="preserve"> </w:t>
      </w:r>
      <w:ins w:id="33" w:author="Chen Chunlong" w:date="2022-05-31T09:27:00Z">
        <w:r w:rsidR="00952025">
          <w:rPr>
            <w:rFonts w:ascii="Times New Roman" w:eastAsia="Times New Roman" w:hAnsi="Times New Roman" w:cs="Times New Roman"/>
            <w:sz w:val="24"/>
            <w:szCs w:val="24"/>
            <w:lang w:val="en-US"/>
          </w:rPr>
          <w:t>could be</w:t>
        </w:r>
      </w:ins>
      <w:del w:id="34" w:author="Chen Chunlong" w:date="2022-05-31T09:27:00Z">
        <w:r w:rsidR="0056660E" w:rsidDel="00952025">
          <w:rPr>
            <w:rFonts w:ascii="Times New Roman" w:eastAsia="Times New Roman" w:hAnsi="Times New Roman" w:cs="Times New Roman"/>
            <w:sz w:val="24"/>
            <w:szCs w:val="24"/>
            <w:lang w:val="en-US"/>
          </w:rPr>
          <w:delText>is</w:delText>
        </w:r>
      </w:del>
      <w:r w:rsidR="0056660E">
        <w:rPr>
          <w:rFonts w:ascii="Times New Roman" w:eastAsia="Times New Roman" w:hAnsi="Times New Roman" w:cs="Times New Roman"/>
          <w:sz w:val="24"/>
          <w:szCs w:val="24"/>
          <w:lang w:val="en-US"/>
        </w:rPr>
        <w:t xml:space="preserve"> due to </w:t>
      </w:r>
      <w:r w:rsidR="009C7B89">
        <w:rPr>
          <w:rFonts w:ascii="Times New Roman" w:eastAsia="Times New Roman" w:hAnsi="Times New Roman" w:cs="Times New Roman"/>
          <w:sz w:val="24"/>
          <w:szCs w:val="24"/>
          <w:lang w:val="en-US"/>
        </w:rPr>
        <w:t>the transcription-coupled repair (TCR) mechanism that is activated when the RNA-polymerase gets stalled when facing a DNA lesion. Consequently, the non-transcribed template is more prone to accumulate mutations. This kind of asymmetry</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was</w:t>
      </w:r>
      <w:r w:rsidR="003D7C0A" w:rsidRPr="005A215F">
        <w:rPr>
          <w:rFonts w:ascii="Times New Roman" w:eastAsia="Times New Roman" w:hAnsi="Times New Roman" w:cs="Times New Roman"/>
          <w:sz w:val="24"/>
          <w:szCs w:val="24"/>
          <w:lang w:val="en-US"/>
        </w:rPr>
        <w:t xml:space="preserve"> observed </w:t>
      </w:r>
      <w:r w:rsidR="00C37AD2">
        <w:rPr>
          <w:rFonts w:ascii="Times New Roman" w:eastAsia="Times New Roman" w:hAnsi="Times New Roman" w:cs="Times New Roman"/>
          <w:sz w:val="24"/>
          <w:szCs w:val="24"/>
          <w:lang w:val="en-US"/>
        </w:rPr>
        <w:t xml:space="preserve">to associate </w:t>
      </w:r>
      <w:r w:rsidR="003D7C0A" w:rsidRPr="005A215F">
        <w:rPr>
          <w:rFonts w:ascii="Times New Roman" w:eastAsia="Times New Roman" w:hAnsi="Times New Roman" w:cs="Times New Roman"/>
          <w:sz w:val="24"/>
          <w:szCs w:val="24"/>
          <w:lang w:val="en-US"/>
        </w:rPr>
        <w:t>mainly with mutations originating from UV lights and smoking</w:t>
      </w:r>
      <w:r w:rsidR="00B16F97">
        <w:rPr>
          <w:rFonts w:ascii="Times New Roman" w:eastAsia="Times New Roman" w:hAnsi="Times New Roman" w:cs="Times New Roman"/>
          <w:sz w:val="24"/>
          <w:szCs w:val="24"/>
          <w:lang w:val="en-US"/>
        </w:rPr>
        <w:t>.</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Whereas</w:t>
      </w:r>
      <w:r w:rsidR="00C37AD2">
        <w:rPr>
          <w:rFonts w:ascii="Times New Roman" w:eastAsia="Times New Roman" w:hAnsi="Times New Roman" w:cs="Times New Roman"/>
          <w:sz w:val="24"/>
          <w:szCs w:val="24"/>
          <w:lang w:val="en-US"/>
        </w:rPr>
        <w:t xml:space="preserve"> the </w:t>
      </w:r>
      <w:del w:id="35" w:author="Chen Chunlong" w:date="2022-05-31T09:27:00Z">
        <w:r w:rsidR="00C37AD2" w:rsidDel="00952025">
          <w:rPr>
            <w:rFonts w:ascii="Times New Roman" w:eastAsia="Times New Roman" w:hAnsi="Times New Roman" w:cs="Times New Roman"/>
            <w:sz w:val="24"/>
            <w:szCs w:val="24"/>
            <w:lang w:val="en-US"/>
          </w:rPr>
          <w:delText xml:space="preserve">latter </w:delText>
        </w:r>
      </w:del>
      <w:ins w:id="36" w:author="Chen Chunlong" w:date="2022-05-31T09:27:00Z">
        <w:r w:rsidR="00952025">
          <w:rPr>
            <w:rFonts w:ascii="Times New Roman" w:eastAsia="Times New Roman" w:hAnsi="Times New Roman" w:cs="Times New Roman"/>
            <w:sz w:val="24"/>
            <w:szCs w:val="24"/>
            <w:lang w:val="en-US"/>
          </w:rPr>
          <w:t>replicative asymmetry</w:t>
        </w:r>
        <w:r w:rsidR="00952025">
          <w:rPr>
            <w:rFonts w:ascii="Times New Roman" w:eastAsia="Times New Roman" w:hAnsi="Times New Roman" w:cs="Times New Roman"/>
            <w:sz w:val="24"/>
            <w:szCs w:val="24"/>
            <w:lang w:val="en-US"/>
          </w:rPr>
          <w:t xml:space="preserve"> </w:t>
        </w:r>
      </w:ins>
      <w:r w:rsidR="00C37AD2">
        <w:rPr>
          <w:rFonts w:ascii="Times New Roman" w:eastAsia="Times New Roman" w:hAnsi="Times New Roman" w:cs="Times New Roman"/>
          <w:sz w:val="24"/>
          <w:szCs w:val="24"/>
          <w:lang w:val="en-US"/>
        </w:rPr>
        <w:t>was observed</w:t>
      </w:r>
      <w:r w:rsidR="003D7C0A" w:rsidRPr="005A215F">
        <w:rPr>
          <w:rFonts w:ascii="Times New Roman" w:eastAsia="Times New Roman" w:hAnsi="Times New Roman" w:cs="Times New Roman"/>
          <w:sz w:val="24"/>
          <w:szCs w:val="24"/>
          <w:lang w:val="en-US"/>
        </w:rPr>
        <w:t xml:space="preserve"> with POLE, </w:t>
      </w:r>
      <w:commentRangeStart w:id="37"/>
      <w:r w:rsidR="003D7C0A" w:rsidRPr="005A215F">
        <w:rPr>
          <w:rFonts w:ascii="Times New Roman" w:eastAsia="Times New Roman" w:hAnsi="Times New Roman" w:cs="Times New Roman"/>
          <w:sz w:val="24"/>
          <w:szCs w:val="24"/>
          <w:lang w:val="en-US"/>
        </w:rPr>
        <w:t>APOBEC</w:t>
      </w:r>
      <w:commentRangeEnd w:id="37"/>
      <w:r w:rsidR="0001196B">
        <w:rPr>
          <w:rStyle w:val="CommentReference"/>
        </w:rPr>
        <w:commentReference w:id="37"/>
      </w:r>
      <w:r w:rsidR="003D7C0A" w:rsidRPr="005A215F">
        <w:rPr>
          <w:rFonts w:ascii="Times New Roman" w:eastAsia="Times New Roman" w:hAnsi="Times New Roman" w:cs="Times New Roman"/>
          <w:sz w:val="24"/>
          <w:szCs w:val="24"/>
          <w:lang w:val="en-US"/>
        </w:rPr>
        <w:t>, and MSI-associated mutations</w:t>
      </w:r>
      <w:r w:rsidR="009C7B89">
        <w:rPr>
          <w:rFonts w:ascii="Times New Roman" w:eastAsia="Times New Roman" w:hAnsi="Times New Roman" w:cs="Times New Roman"/>
          <w:sz w:val="24"/>
          <w:szCs w:val="24"/>
          <w:lang w:val="en-US"/>
        </w:rPr>
        <w:t xml:space="preserve">. As a matter of fact, the lagging strand remains single-stranded for longer periods </w:t>
      </w:r>
      <w:r w:rsidR="00257240">
        <w:rPr>
          <w:rFonts w:ascii="Times New Roman" w:eastAsia="Times New Roman" w:hAnsi="Times New Roman" w:cs="Times New Roman"/>
          <w:sz w:val="24"/>
          <w:szCs w:val="24"/>
          <w:lang w:val="en-US"/>
        </w:rPr>
        <w:t xml:space="preserve">making it more fragile, </w:t>
      </w:r>
      <w:r w:rsidR="009C7B89">
        <w:rPr>
          <w:rFonts w:ascii="Times New Roman" w:eastAsia="Times New Roman" w:hAnsi="Times New Roman" w:cs="Times New Roman"/>
          <w:sz w:val="24"/>
          <w:szCs w:val="24"/>
          <w:lang w:val="en-US"/>
        </w:rPr>
        <w:t xml:space="preserve">to </w:t>
      </w:r>
      <w:r w:rsidR="00257240">
        <w:rPr>
          <w:rFonts w:ascii="Times New Roman" w:eastAsia="Times New Roman" w:hAnsi="Times New Roman" w:cs="Times New Roman"/>
          <w:sz w:val="24"/>
          <w:szCs w:val="24"/>
          <w:lang w:val="en-US"/>
        </w:rPr>
        <w:t>that</w:t>
      </w:r>
      <w:r w:rsidR="009C7B89">
        <w:rPr>
          <w:rFonts w:ascii="Times New Roman" w:eastAsia="Times New Roman" w:hAnsi="Times New Roman" w:cs="Times New Roman"/>
          <w:sz w:val="24"/>
          <w:szCs w:val="24"/>
          <w:lang w:val="en-US"/>
        </w:rPr>
        <w:t xml:space="preserve"> adds the different </w:t>
      </w:r>
      <w:r w:rsidR="00286C60">
        <w:rPr>
          <w:rFonts w:ascii="Times New Roman" w:eastAsia="Times New Roman" w:hAnsi="Times New Roman" w:cs="Times New Roman"/>
          <w:sz w:val="24"/>
          <w:szCs w:val="24"/>
          <w:lang w:val="en-US"/>
        </w:rPr>
        <w:t xml:space="preserve">activities of polymerases </w:t>
      </w:r>
      <w:r w:rsidR="00286C60" w:rsidRPr="00286C60">
        <w:rPr>
          <w:rFonts w:ascii="Times New Roman" w:eastAsia="Times New Roman" w:hAnsi="Times New Roman" w:cs="Times New Roman"/>
          <w:sz w:val="24"/>
          <w:szCs w:val="24"/>
          <w:lang w:val="fr-FR"/>
        </w:rPr>
        <w:t>α</w:t>
      </w:r>
      <w:r w:rsidR="00286C60" w:rsidRPr="00286C60">
        <w:rPr>
          <w:rFonts w:ascii="Times New Roman" w:eastAsia="Times New Roman" w:hAnsi="Times New Roman" w:cs="Times New Roman"/>
          <w:sz w:val="24"/>
          <w:szCs w:val="24"/>
          <w:lang w:val="en-US"/>
        </w:rPr>
        <w:t xml:space="preserve">, </w:t>
      </w:r>
      <w:r w:rsidR="00286C60" w:rsidRPr="00286C60">
        <w:rPr>
          <w:rFonts w:ascii="Times New Roman" w:eastAsia="Times New Roman" w:hAnsi="Times New Roman" w:cs="Times New Roman"/>
          <w:sz w:val="24"/>
          <w:szCs w:val="24"/>
          <w:lang w:val="fr-FR"/>
        </w:rPr>
        <w:t>δ</w:t>
      </w:r>
      <w:r w:rsidR="00286C60" w:rsidRPr="00286C60">
        <w:rPr>
          <w:rFonts w:ascii="Times New Roman" w:eastAsia="Times New Roman" w:hAnsi="Times New Roman" w:cs="Times New Roman"/>
          <w:sz w:val="24"/>
          <w:szCs w:val="24"/>
          <w:lang w:val="en-US"/>
        </w:rPr>
        <w:t xml:space="preserve">, and </w:t>
      </w:r>
      <w:r w:rsidR="00286C60" w:rsidRPr="00286C60">
        <w:rPr>
          <w:rFonts w:ascii="Times New Roman" w:eastAsia="Times New Roman" w:hAnsi="Times New Roman" w:cs="Times New Roman"/>
          <w:sz w:val="24"/>
          <w:szCs w:val="24"/>
          <w:lang w:val="fr-FR"/>
        </w:rPr>
        <w:t>ε</w:t>
      </w:r>
      <w:r w:rsidR="00B16F97">
        <w:rPr>
          <w:rFonts w:ascii="Times New Roman" w:eastAsia="Times New Roman" w:hAnsi="Times New Roman" w:cs="Times New Roman"/>
          <w:sz w:val="24"/>
          <w:szCs w:val="24"/>
          <w:lang w:val="en-US"/>
        </w:rPr>
        <w:t xml:space="preserve"> </w:t>
      </w:r>
      <w:r w:rsidR="00257240">
        <w:rPr>
          <w:rFonts w:ascii="Times New Roman" w:eastAsia="Times New Roman" w:hAnsi="Times New Roman" w:cs="Times New Roman"/>
          <w:sz w:val="24"/>
          <w:szCs w:val="24"/>
          <w:lang w:val="en-US"/>
        </w:rPr>
        <w:t xml:space="preserve">as well as </w:t>
      </w:r>
      <w:r w:rsidR="00C56799">
        <w:rPr>
          <w:rFonts w:ascii="Times New Roman" w:eastAsia="Times New Roman" w:hAnsi="Times New Roman" w:cs="Times New Roman"/>
          <w:sz w:val="24"/>
          <w:szCs w:val="24"/>
          <w:lang w:val="en-US"/>
        </w:rPr>
        <w:t xml:space="preserve">their </w:t>
      </w:r>
      <w:r w:rsidR="00257240">
        <w:rPr>
          <w:rFonts w:ascii="Times New Roman" w:eastAsia="Times New Roman" w:hAnsi="Times New Roman" w:cs="Times New Roman"/>
          <w:sz w:val="24"/>
          <w:szCs w:val="24"/>
          <w:lang w:val="en-US"/>
        </w:rPr>
        <w:t xml:space="preserve">different proofreading proprieties </w:t>
      </w:r>
      <w:r w:rsidR="003D7C0A" w:rsidRPr="005A215F">
        <w:rPr>
          <w:rFonts w:ascii="Times New Roman" w:eastAsia="Times New Roman" w:hAnsi="Times New Roman" w:cs="Times New Roman"/>
          <w:sz w:val="24"/>
          <w:szCs w:val="24"/>
          <w:lang w:val="en-US"/>
        </w:rPr>
        <w:t xml:space="preserve">(Nicholas et al., 2015). </w:t>
      </w:r>
      <w:ins w:id="38" w:author="Chen Chunlong" w:date="2022-05-31T09:47:00Z">
        <w:r w:rsidR="004C614B">
          <w:rPr>
            <w:rFonts w:ascii="Times New Roman" w:eastAsia="Times New Roman" w:hAnsi="Times New Roman" w:cs="Times New Roman"/>
            <w:sz w:val="24"/>
            <w:szCs w:val="24"/>
            <w:lang w:val="en-US"/>
          </w:rPr>
          <w:t>In collaboration with other team at I. Curie, the host team has</w:t>
        </w:r>
      </w:ins>
      <w:ins w:id="39" w:author="Chen Chunlong" w:date="2022-05-31T09:48:00Z">
        <w:r w:rsidR="004C614B">
          <w:rPr>
            <w:rFonts w:ascii="Times New Roman" w:eastAsia="Times New Roman" w:hAnsi="Times New Roman" w:cs="Times New Roman"/>
            <w:sz w:val="24"/>
            <w:szCs w:val="24"/>
            <w:lang w:val="en-US"/>
          </w:rPr>
          <w:t xml:space="preserve"> recently</w:t>
        </w:r>
      </w:ins>
      <w:ins w:id="40" w:author="Chen Chunlong" w:date="2022-05-31T09:47:00Z">
        <w:r w:rsidR="004C614B">
          <w:rPr>
            <w:rFonts w:ascii="Times New Roman" w:eastAsia="Times New Roman" w:hAnsi="Times New Roman" w:cs="Times New Roman"/>
            <w:sz w:val="24"/>
            <w:szCs w:val="24"/>
            <w:lang w:val="en-US"/>
          </w:rPr>
          <w:t xml:space="preserve"> </w:t>
        </w:r>
      </w:ins>
      <w:ins w:id="41" w:author="Chen Chunlong" w:date="2022-05-31T09:48:00Z">
        <w:r w:rsidR="004C614B">
          <w:rPr>
            <w:rFonts w:ascii="Times New Roman" w:eastAsia="Times New Roman" w:hAnsi="Times New Roman" w:cs="Times New Roman"/>
            <w:sz w:val="24"/>
            <w:szCs w:val="24"/>
            <w:lang w:val="en-US"/>
          </w:rPr>
          <w:t>revealed that how a better understanding of APOBEC mutation signature</w:t>
        </w:r>
      </w:ins>
      <w:ins w:id="42" w:author="Chen Chunlong" w:date="2022-05-31T09:50:00Z">
        <w:r w:rsidR="004C614B">
          <w:rPr>
            <w:rFonts w:ascii="Times New Roman" w:eastAsia="Times New Roman" w:hAnsi="Times New Roman" w:cs="Times New Roman"/>
            <w:sz w:val="24"/>
            <w:szCs w:val="24"/>
            <w:lang w:val="en-US"/>
          </w:rPr>
          <w:t>s</w:t>
        </w:r>
      </w:ins>
      <w:ins w:id="43" w:author="Chen Chunlong" w:date="2022-05-31T09:48:00Z">
        <w:r w:rsidR="004C614B">
          <w:rPr>
            <w:rFonts w:ascii="Times New Roman" w:eastAsia="Times New Roman" w:hAnsi="Times New Roman" w:cs="Times New Roman"/>
            <w:sz w:val="24"/>
            <w:szCs w:val="24"/>
            <w:lang w:val="en-US"/>
          </w:rPr>
          <w:t xml:space="preserve"> and </w:t>
        </w:r>
      </w:ins>
      <w:ins w:id="44" w:author="Chen Chunlong" w:date="2022-05-31T09:49:00Z">
        <w:r w:rsidR="004C614B">
          <w:rPr>
            <w:rFonts w:ascii="Times New Roman" w:eastAsia="Times New Roman" w:hAnsi="Times New Roman" w:cs="Times New Roman"/>
            <w:sz w:val="24"/>
            <w:szCs w:val="24"/>
            <w:lang w:val="en-US"/>
          </w:rPr>
          <w:t xml:space="preserve">the locations of APOBEC mutation hotspots </w:t>
        </w:r>
      </w:ins>
      <w:ins w:id="45" w:author="Chen Chunlong" w:date="2022-05-31T09:50:00Z">
        <w:r w:rsidR="004C614B">
          <w:rPr>
            <w:rFonts w:ascii="Times New Roman" w:eastAsia="Times New Roman" w:hAnsi="Times New Roman" w:cs="Times New Roman"/>
            <w:sz w:val="24"/>
            <w:szCs w:val="24"/>
            <w:lang w:val="en-US"/>
          </w:rPr>
          <w:t xml:space="preserve">can </w:t>
        </w:r>
      </w:ins>
      <w:ins w:id="46" w:author="Chen Chunlong" w:date="2022-05-31T09:49:00Z">
        <w:r w:rsidR="004C614B">
          <w:rPr>
            <w:rFonts w:ascii="Times New Roman" w:eastAsia="Times New Roman" w:hAnsi="Times New Roman" w:cs="Times New Roman"/>
            <w:sz w:val="24"/>
            <w:szCs w:val="24"/>
            <w:lang w:val="en-US"/>
          </w:rPr>
          <w:t>help</w:t>
        </w:r>
      </w:ins>
      <w:ins w:id="47" w:author="Chen Chunlong" w:date="2022-05-31T09:50:00Z">
        <w:r w:rsidR="004C614B">
          <w:rPr>
            <w:rFonts w:ascii="Times New Roman" w:eastAsia="Times New Roman" w:hAnsi="Times New Roman" w:cs="Times New Roman"/>
            <w:sz w:val="24"/>
            <w:szCs w:val="24"/>
            <w:lang w:val="en-US"/>
          </w:rPr>
          <w:t xml:space="preserve"> to distinguish the passenger from driver mutations, and how</w:t>
        </w:r>
      </w:ins>
      <w:ins w:id="48" w:author="Chen Chunlong" w:date="2022-05-31T09:51:00Z">
        <w:r w:rsidR="004C614B">
          <w:rPr>
            <w:rFonts w:ascii="Times New Roman" w:eastAsia="Times New Roman" w:hAnsi="Times New Roman" w:cs="Times New Roman"/>
            <w:sz w:val="24"/>
            <w:szCs w:val="24"/>
            <w:lang w:val="en-US"/>
          </w:rPr>
          <w:t xml:space="preserve"> APOBEC mutations induce driver mutations leading to Bladder cancer development (</w:t>
        </w:r>
        <w:commentRangeStart w:id="49"/>
        <w:r w:rsidR="004C614B">
          <w:rPr>
            <w:rFonts w:ascii="Times New Roman" w:eastAsia="Times New Roman" w:hAnsi="Times New Roman" w:cs="Times New Roman"/>
            <w:sz w:val="24"/>
            <w:szCs w:val="24"/>
            <w:lang w:val="en-US"/>
          </w:rPr>
          <w:t>Refs</w:t>
        </w:r>
      </w:ins>
      <w:commentRangeEnd w:id="49"/>
      <w:ins w:id="50" w:author="Chen Chunlong" w:date="2022-05-31T09:52:00Z">
        <w:r w:rsidR="004C614B">
          <w:rPr>
            <w:rStyle w:val="CommentReference"/>
          </w:rPr>
          <w:commentReference w:id="49"/>
        </w:r>
      </w:ins>
      <w:ins w:id="51" w:author="Chen Chunlong" w:date="2022-05-31T09:51:00Z">
        <w:r w:rsidR="004C614B">
          <w:rPr>
            <w:rFonts w:ascii="Times New Roman" w:eastAsia="Times New Roman" w:hAnsi="Times New Roman" w:cs="Times New Roman"/>
            <w:sz w:val="24"/>
            <w:szCs w:val="24"/>
            <w:lang w:val="en-US"/>
          </w:rPr>
          <w:t>).</w:t>
        </w:r>
      </w:ins>
      <w:ins w:id="52" w:author="Chen Chunlong" w:date="2022-05-31T09:48:00Z">
        <w:r w:rsidR="004C614B">
          <w:rPr>
            <w:rFonts w:ascii="Times New Roman" w:eastAsia="Times New Roman" w:hAnsi="Times New Roman" w:cs="Times New Roman"/>
            <w:sz w:val="24"/>
            <w:szCs w:val="24"/>
            <w:lang w:val="en-US"/>
          </w:rPr>
          <w:t xml:space="preserve"> </w:t>
        </w:r>
      </w:ins>
      <w:r w:rsidR="003D7C0A" w:rsidRPr="005A215F">
        <w:rPr>
          <w:rFonts w:ascii="Times New Roman" w:eastAsia="Times New Roman" w:hAnsi="Times New Roman" w:cs="Times New Roman"/>
          <w:sz w:val="24"/>
          <w:szCs w:val="24"/>
          <w:lang w:val="en-US"/>
        </w:rPr>
        <w:t xml:space="preserve">Furthermore, </w:t>
      </w:r>
      <w:r w:rsidR="00B92AB9">
        <w:rPr>
          <w:rFonts w:ascii="Times New Roman" w:eastAsia="Times New Roman" w:hAnsi="Times New Roman" w:cs="Times New Roman"/>
          <w:sz w:val="24"/>
          <w:szCs w:val="24"/>
          <w:lang w:val="en-US"/>
        </w:rPr>
        <w:t xml:space="preserve">recent </w:t>
      </w:r>
      <w:r w:rsidR="003D7C0A" w:rsidRPr="005A215F">
        <w:rPr>
          <w:rFonts w:ascii="Times New Roman" w:eastAsia="Times New Roman" w:hAnsi="Times New Roman" w:cs="Times New Roman"/>
          <w:sz w:val="24"/>
          <w:szCs w:val="24"/>
          <w:lang w:val="en-US"/>
        </w:rPr>
        <w:t>studies in the team have show</w:t>
      </w:r>
      <w:r w:rsidR="00C05FA1">
        <w:rPr>
          <w:rFonts w:ascii="Times New Roman" w:eastAsia="Times New Roman" w:hAnsi="Times New Roman" w:cs="Times New Roman"/>
          <w:sz w:val="24"/>
          <w:szCs w:val="24"/>
          <w:lang w:val="en-US"/>
        </w:rPr>
        <w:t>n</w:t>
      </w:r>
      <w:r w:rsidR="003D7C0A" w:rsidRPr="005A215F">
        <w:rPr>
          <w:rFonts w:ascii="Times New Roman" w:eastAsia="Times New Roman" w:hAnsi="Times New Roman" w:cs="Times New Roman"/>
          <w:sz w:val="24"/>
          <w:szCs w:val="24"/>
          <w:lang w:val="en-US"/>
        </w:rPr>
        <w:t xml:space="preserve"> that</w:t>
      </w:r>
      <w:r w:rsidR="003848FB">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R-loop</w:t>
      </w:r>
      <w:r w:rsidR="003848FB">
        <w:rPr>
          <w:rFonts w:ascii="Times New Roman" w:eastAsia="Times New Roman" w:hAnsi="Times New Roman" w:cs="Times New Roman"/>
          <w:sz w:val="24"/>
          <w:szCs w:val="24"/>
          <w:lang w:val="en-US"/>
        </w:rPr>
        <w:t>s</w:t>
      </w:r>
      <w:ins w:id="53" w:author="Chen Chunlong" w:date="2022-05-31T09:53:00Z">
        <w:r w:rsidR="003E647C">
          <w:rPr>
            <w:rFonts w:ascii="Times New Roman" w:eastAsia="Times New Roman" w:hAnsi="Times New Roman" w:cs="Times New Roman"/>
            <w:sz w:val="24"/>
            <w:szCs w:val="24"/>
            <w:lang w:val="en-US"/>
          </w:rPr>
          <w:t xml:space="preserve"> (</w:t>
        </w:r>
        <w:proofErr w:type="gramStart"/>
        <w:r w:rsidR="003E647C">
          <w:rPr>
            <w:rFonts w:ascii="Times New Roman" w:eastAsia="Times New Roman" w:hAnsi="Times New Roman" w:cs="Times New Roman"/>
            <w:sz w:val="24"/>
            <w:szCs w:val="24"/>
            <w:lang w:val="en-US"/>
          </w:rPr>
          <w:t>RNA:DNA</w:t>
        </w:r>
        <w:proofErr w:type="gramEnd"/>
        <w:r w:rsidR="003E647C">
          <w:rPr>
            <w:rFonts w:ascii="Times New Roman" w:eastAsia="Times New Roman" w:hAnsi="Times New Roman" w:cs="Times New Roman"/>
            <w:sz w:val="24"/>
            <w:szCs w:val="24"/>
            <w:lang w:val="en-US"/>
          </w:rPr>
          <w:t xml:space="preserve"> hybrids)</w:t>
        </w:r>
      </w:ins>
      <w:r w:rsidR="00B92AB9">
        <w:rPr>
          <w:rFonts w:ascii="Times New Roman" w:eastAsia="Times New Roman" w:hAnsi="Times New Roman" w:cs="Times New Roman"/>
          <w:sz w:val="24"/>
          <w:szCs w:val="24"/>
          <w:lang w:val="en-US"/>
        </w:rPr>
        <w:t xml:space="preserve"> are</w:t>
      </w:r>
      <w:r w:rsidR="00C05FA1">
        <w:rPr>
          <w:rFonts w:ascii="Times New Roman" w:eastAsia="Times New Roman" w:hAnsi="Times New Roman" w:cs="Times New Roman"/>
          <w:sz w:val="24"/>
          <w:szCs w:val="24"/>
          <w:lang w:val="en-US"/>
        </w:rPr>
        <w:t xml:space="preserve"> p</w:t>
      </w:r>
      <w:r w:rsidR="00B92AB9">
        <w:rPr>
          <w:rFonts w:ascii="Times New Roman" w:eastAsia="Times New Roman" w:hAnsi="Times New Roman" w:cs="Times New Roman"/>
          <w:sz w:val="24"/>
          <w:szCs w:val="24"/>
          <w:lang w:val="en-US"/>
        </w:rPr>
        <w:t>referentially enriched at the transcription termination site</w:t>
      </w:r>
      <w:r w:rsidR="00016375">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(TTS) of highly expressed, convergent genes</w:t>
      </w:r>
      <w:r w:rsidR="00C56799">
        <w:rPr>
          <w:rFonts w:ascii="Times New Roman" w:eastAsia="Times New Roman" w:hAnsi="Times New Roman" w:cs="Times New Roman"/>
          <w:sz w:val="24"/>
          <w:szCs w:val="24"/>
          <w:lang w:val="en-US"/>
        </w:rPr>
        <w:t>. R</w:t>
      </w:r>
      <w:r w:rsidR="00016375">
        <w:rPr>
          <w:rFonts w:ascii="Times New Roman" w:eastAsia="Times New Roman" w:hAnsi="Times New Roman" w:cs="Times New Roman"/>
          <w:sz w:val="24"/>
          <w:szCs w:val="24"/>
          <w:lang w:val="en-US"/>
        </w:rPr>
        <w:t xml:space="preserve">eplication stress markers </w:t>
      </w:r>
      <w:r w:rsidR="00C56799">
        <w:rPr>
          <w:rFonts w:ascii="Times New Roman" w:eastAsia="Times New Roman" w:hAnsi="Times New Roman" w:cs="Times New Roman"/>
          <w:sz w:val="24"/>
          <w:szCs w:val="24"/>
          <w:lang w:val="en-US"/>
        </w:rPr>
        <w:t>were</w:t>
      </w:r>
      <w:r w:rsidR="00016375">
        <w:rPr>
          <w:rFonts w:ascii="Times New Roman" w:eastAsia="Times New Roman" w:hAnsi="Times New Roman" w:cs="Times New Roman"/>
          <w:sz w:val="24"/>
          <w:szCs w:val="24"/>
          <w:lang w:val="en-US"/>
        </w:rPr>
        <w:t xml:space="preserve"> also </w:t>
      </w:r>
      <w:r w:rsidR="00C56799">
        <w:rPr>
          <w:rFonts w:ascii="Times New Roman" w:eastAsia="Times New Roman" w:hAnsi="Times New Roman" w:cs="Times New Roman"/>
          <w:sz w:val="24"/>
          <w:szCs w:val="24"/>
          <w:lang w:val="en-US"/>
        </w:rPr>
        <w:t xml:space="preserve">determined to be </w:t>
      </w:r>
      <w:r w:rsidR="00016375">
        <w:rPr>
          <w:rFonts w:ascii="Times New Roman" w:eastAsia="Times New Roman" w:hAnsi="Times New Roman" w:cs="Times New Roman"/>
          <w:sz w:val="24"/>
          <w:szCs w:val="24"/>
          <w:lang w:val="en-US"/>
        </w:rPr>
        <w:t>enriched at these regions</w:t>
      </w:r>
      <w:r w:rsidR="00A70BF2">
        <w:rPr>
          <w:rFonts w:ascii="Times New Roman" w:eastAsia="Times New Roman" w:hAnsi="Times New Roman" w:cs="Times New Roman"/>
          <w:sz w:val="24"/>
          <w:szCs w:val="24"/>
          <w:lang w:val="en-US"/>
        </w:rPr>
        <w:t xml:space="preserve"> suggesting a mechanism of replication-transcription conflicts</w:t>
      </w:r>
      <w:r w:rsidR="002036EA">
        <w:rPr>
          <w:rFonts w:ascii="Times New Roman" w:eastAsia="Times New Roman" w:hAnsi="Times New Roman" w:cs="Times New Roman"/>
          <w:sz w:val="24"/>
          <w:szCs w:val="24"/>
          <w:lang w:val="en-US"/>
        </w:rPr>
        <w:t xml:space="preserve"> (TRC)</w:t>
      </w:r>
      <w:r w:rsidR="00A70BF2">
        <w:rPr>
          <w:rFonts w:ascii="Times New Roman" w:eastAsia="Times New Roman" w:hAnsi="Times New Roman" w:cs="Times New Roman"/>
          <w:sz w:val="24"/>
          <w:szCs w:val="24"/>
          <w:lang w:val="en-US"/>
        </w:rPr>
        <w:t xml:space="preserve"> that is resolved by topoisomerases</w:t>
      </w:r>
      <w:r w:rsidR="00996627">
        <w:rPr>
          <w:rFonts w:ascii="Times New Roman" w:eastAsia="Times New Roman" w:hAnsi="Times New Roman" w:cs="Times New Roman"/>
          <w:sz w:val="24"/>
          <w:szCs w:val="24"/>
          <w:lang w:val="en-US"/>
        </w:rPr>
        <w:t xml:space="preserve"> (TOP)</w:t>
      </w:r>
      <w:r w:rsidR="00A70BF2">
        <w:rPr>
          <w:rFonts w:ascii="Times New Roman" w:eastAsia="Times New Roman" w:hAnsi="Times New Roman" w:cs="Times New Roman"/>
          <w:sz w:val="24"/>
          <w:szCs w:val="24"/>
          <w:lang w:val="en-US"/>
        </w:rPr>
        <w:t xml:space="preserve"> in normal cells </w:t>
      </w:r>
      <w:r w:rsidR="00F975A4">
        <w:rPr>
          <w:rFonts w:ascii="Times New Roman" w:eastAsia="Times New Roman" w:hAnsi="Times New Roman" w:cs="Times New Roman"/>
          <w:sz w:val="24"/>
          <w:szCs w:val="24"/>
          <w:lang w:val="en-US"/>
        </w:rPr>
        <w:t>considering that</w:t>
      </w:r>
      <w:r w:rsidR="00A70BF2">
        <w:rPr>
          <w:rFonts w:ascii="Times New Roman" w:eastAsia="Times New Roman" w:hAnsi="Times New Roman" w:cs="Times New Roman"/>
          <w:sz w:val="24"/>
          <w:szCs w:val="24"/>
          <w:lang w:val="en-US"/>
        </w:rPr>
        <w:t xml:space="preserve"> double strand breaks form in TOP1-depleted cells</w:t>
      </w:r>
      <w:r w:rsidR="003D7C0A" w:rsidRPr="005A215F">
        <w:rPr>
          <w:rFonts w:ascii="Times New Roman" w:eastAsia="Times New Roman" w:hAnsi="Times New Roman" w:cs="Times New Roman"/>
          <w:sz w:val="24"/>
          <w:szCs w:val="24"/>
          <w:lang w:val="en-US"/>
        </w:rPr>
        <w:t xml:space="preserve"> (</w:t>
      </w:r>
      <w:proofErr w:type="spellStart"/>
      <w:r w:rsidR="003D7C0A" w:rsidRPr="005A215F">
        <w:rPr>
          <w:rFonts w:ascii="Times New Roman" w:eastAsia="Times New Roman" w:hAnsi="Times New Roman" w:cs="Times New Roman"/>
          <w:sz w:val="24"/>
          <w:szCs w:val="24"/>
          <w:lang w:val="en-US"/>
        </w:rPr>
        <w:t>Promonet</w:t>
      </w:r>
      <w:proofErr w:type="spellEnd"/>
      <w:r w:rsidR="003D7C0A" w:rsidRPr="005A215F">
        <w:rPr>
          <w:rFonts w:ascii="Times New Roman" w:eastAsia="Times New Roman" w:hAnsi="Times New Roman" w:cs="Times New Roman"/>
          <w:sz w:val="24"/>
          <w:szCs w:val="24"/>
          <w:lang w:val="en-US"/>
        </w:rPr>
        <w:t xml:space="preserve"> et al., 2020).</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lastRenderedPageBreak/>
        <w:t>Accordingly</w:t>
      </w:r>
      <w:r w:rsidR="00A70BF2">
        <w:rPr>
          <w:rFonts w:ascii="Times New Roman" w:eastAsia="Times New Roman" w:hAnsi="Times New Roman" w:cs="Times New Roman"/>
          <w:sz w:val="24"/>
          <w:szCs w:val="24"/>
          <w:lang w:val="en-US"/>
        </w:rPr>
        <w:t>,</w:t>
      </w:r>
      <w:r w:rsidR="00996627">
        <w:rPr>
          <w:rFonts w:ascii="Times New Roman" w:eastAsia="Times New Roman" w:hAnsi="Times New Roman" w:cs="Times New Roman"/>
          <w:sz w:val="24"/>
          <w:szCs w:val="24"/>
          <w:lang w:val="en-US"/>
        </w:rPr>
        <w:t xml:space="preserve"> </w:t>
      </w:r>
      <w:proofErr w:type="spellStart"/>
      <w:r w:rsidR="00996627">
        <w:rPr>
          <w:rFonts w:ascii="Times New Roman" w:eastAsia="Times New Roman" w:hAnsi="Times New Roman" w:cs="Times New Roman"/>
          <w:sz w:val="24"/>
          <w:szCs w:val="24"/>
          <w:lang w:val="en-US"/>
        </w:rPr>
        <w:t>Reijns</w:t>
      </w:r>
      <w:proofErr w:type="spellEnd"/>
      <w:r w:rsidR="00996627">
        <w:rPr>
          <w:rFonts w:ascii="Times New Roman" w:eastAsia="Times New Roman" w:hAnsi="Times New Roman" w:cs="Times New Roman"/>
          <w:sz w:val="24"/>
          <w:szCs w:val="24"/>
          <w:lang w:val="en-US"/>
        </w:rPr>
        <w:t xml:space="preserve"> and colleagues showed that the mutational signature</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 xml:space="preserve">ID4 referenced in COSMIC database is similar to the signature they extracted which is associated with the defective activity of TOP1 at sites where ribonucleotides </w:t>
      </w:r>
      <w:r w:rsidR="002036EA">
        <w:rPr>
          <w:rFonts w:ascii="Times New Roman" w:eastAsia="Times New Roman" w:hAnsi="Times New Roman" w:cs="Times New Roman"/>
          <w:sz w:val="24"/>
          <w:szCs w:val="24"/>
          <w:lang w:val="en-US"/>
        </w:rPr>
        <w:t>(</w:t>
      </w:r>
      <w:proofErr w:type="spellStart"/>
      <w:r w:rsidR="002036EA">
        <w:rPr>
          <w:rFonts w:ascii="Times New Roman" w:eastAsia="Times New Roman" w:hAnsi="Times New Roman" w:cs="Times New Roman"/>
          <w:sz w:val="24"/>
          <w:szCs w:val="24"/>
          <w:lang w:val="en-US"/>
        </w:rPr>
        <w:t>rNTPs</w:t>
      </w:r>
      <w:proofErr w:type="spellEnd"/>
      <w:r w:rsidR="002036EA">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were mis</w:t>
      </w:r>
      <w:r w:rsidR="00F975A4">
        <w:rPr>
          <w:rFonts w:ascii="Times New Roman" w:eastAsia="Times New Roman" w:hAnsi="Times New Roman" w:cs="Times New Roman"/>
          <w:sz w:val="24"/>
          <w:szCs w:val="24"/>
          <w:lang w:val="en-US"/>
        </w:rPr>
        <w:t>-i</w:t>
      </w:r>
      <w:r w:rsidR="00996627">
        <w:rPr>
          <w:rFonts w:ascii="Times New Roman" w:eastAsia="Times New Roman" w:hAnsi="Times New Roman" w:cs="Times New Roman"/>
          <w:sz w:val="24"/>
          <w:szCs w:val="24"/>
          <w:lang w:val="en-US"/>
        </w:rPr>
        <w:t>ncorporated (</w:t>
      </w:r>
      <w:proofErr w:type="spellStart"/>
      <w:r w:rsidR="00F975A4">
        <w:rPr>
          <w:rFonts w:ascii="Times New Roman" w:eastAsia="Times New Roman" w:hAnsi="Times New Roman" w:cs="Times New Roman"/>
          <w:sz w:val="24"/>
          <w:szCs w:val="24"/>
          <w:lang w:val="en-US"/>
        </w:rPr>
        <w:t>Reijns</w:t>
      </w:r>
      <w:proofErr w:type="spellEnd"/>
      <w:r w:rsidR="00F975A4">
        <w:rPr>
          <w:rFonts w:ascii="Times New Roman" w:eastAsia="Times New Roman" w:hAnsi="Times New Roman" w:cs="Times New Roman"/>
          <w:sz w:val="24"/>
          <w:szCs w:val="24"/>
          <w:lang w:val="en-US"/>
        </w:rPr>
        <w:t xml:space="preserve"> et al., 2022</w:t>
      </w:r>
      <w:r w:rsidR="00996627">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This falls in accordance with the fact that </w:t>
      </w:r>
      <w:proofErr w:type="spellStart"/>
      <w:r w:rsidR="00F975A4">
        <w:rPr>
          <w:rFonts w:ascii="Times New Roman" w:eastAsia="Times New Roman" w:hAnsi="Times New Roman" w:cs="Times New Roman"/>
          <w:sz w:val="24"/>
          <w:szCs w:val="24"/>
          <w:lang w:val="en-US"/>
        </w:rPr>
        <w:t>r</w:t>
      </w:r>
      <w:r w:rsidR="002036EA">
        <w:rPr>
          <w:rFonts w:ascii="Times New Roman" w:eastAsia="Times New Roman" w:hAnsi="Times New Roman" w:cs="Times New Roman"/>
          <w:sz w:val="24"/>
          <w:szCs w:val="24"/>
          <w:lang w:val="en-US"/>
        </w:rPr>
        <w:t>NTPs</w:t>
      </w:r>
      <w:proofErr w:type="spellEnd"/>
      <w:r w:rsidR="00F975A4">
        <w:rPr>
          <w:rFonts w:ascii="Times New Roman" w:eastAsia="Times New Roman" w:hAnsi="Times New Roman" w:cs="Times New Roman"/>
          <w:sz w:val="24"/>
          <w:szCs w:val="24"/>
          <w:lang w:val="en-US"/>
        </w:rPr>
        <w:t xml:space="preserve"> </w:t>
      </w:r>
      <w:del w:id="54" w:author="Chen Chunlong" w:date="2022-05-31T09:30:00Z">
        <w:r w:rsidR="00F975A4" w:rsidDel="00952025">
          <w:rPr>
            <w:rFonts w:ascii="Times New Roman" w:eastAsia="Times New Roman" w:hAnsi="Times New Roman" w:cs="Times New Roman"/>
            <w:sz w:val="24"/>
            <w:szCs w:val="24"/>
            <w:lang w:val="en-US"/>
          </w:rPr>
          <w:delText xml:space="preserve">that get </w:delText>
        </w:r>
      </w:del>
      <w:r w:rsidR="00F975A4">
        <w:rPr>
          <w:rFonts w:ascii="Times New Roman" w:eastAsia="Times New Roman" w:hAnsi="Times New Roman" w:cs="Times New Roman"/>
          <w:sz w:val="24"/>
          <w:szCs w:val="24"/>
          <w:lang w:val="en-US"/>
        </w:rPr>
        <w:t xml:space="preserve">embedded in the DNA sequence cause replication stress </w:t>
      </w:r>
      <w:r w:rsidR="00F975A4" w:rsidRPr="005A215F">
        <w:rPr>
          <w:rFonts w:ascii="Times New Roman" w:eastAsia="Times New Roman" w:hAnsi="Times New Roman" w:cs="Times New Roman"/>
          <w:sz w:val="24"/>
          <w:szCs w:val="24"/>
          <w:lang w:val="en-US"/>
        </w:rPr>
        <w:t xml:space="preserve">(Zeman and </w:t>
      </w:r>
      <w:proofErr w:type="spellStart"/>
      <w:r w:rsidR="00F975A4" w:rsidRPr="005A215F">
        <w:rPr>
          <w:rFonts w:ascii="Times New Roman" w:eastAsia="Times New Roman" w:hAnsi="Times New Roman" w:cs="Times New Roman"/>
          <w:sz w:val="24"/>
          <w:szCs w:val="24"/>
          <w:lang w:val="en-US"/>
        </w:rPr>
        <w:t>Cimprich</w:t>
      </w:r>
      <w:proofErr w:type="spellEnd"/>
      <w:r w:rsidR="00F975A4" w:rsidRPr="005A215F">
        <w:rPr>
          <w:rFonts w:ascii="Times New Roman" w:eastAsia="Times New Roman" w:hAnsi="Times New Roman" w:cs="Times New Roman"/>
          <w:sz w:val="24"/>
          <w:szCs w:val="24"/>
          <w:lang w:val="en-US"/>
        </w:rPr>
        <w:t>, 2014).</w:t>
      </w:r>
    </w:p>
    <w:p w14:paraId="0000000A" w14:textId="75C783E9" w:rsidR="00C3515F" w:rsidRPr="005A215F" w:rsidRDefault="00F13CA2" w:rsidP="00F0637D">
      <w:pPr>
        <w:ind w:firstLine="700"/>
        <w:jc w:val="both"/>
        <w:rPr>
          <w:rFonts w:ascii="Times New Roman" w:eastAsia="Times New Roman" w:hAnsi="Times New Roman" w:cs="Times New Roman"/>
          <w:sz w:val="24"/>
          <w:szCs w:val="24"/>
          <w:lang w:val="en-US"/>
        </w:rPr>
      </w:pPr>
      <w:del w:id="55" w:author="Chen Chunlong" w:date="2022-05-31T09:32:00Z">
        <w:r w:rsidDel="00023D34">
          <w:rPr>
            <w:rFonts w:ascii="Times New Roman" w:eastAsia="Times New Roman" w:hAnsi="Times New Roman" w:cs="Times New Roman"/>
            <w:sz w:val="24"/>
            <w:szCs w:val="24"/>
            <w:lang w:val="en-US"/>
          </w:rPr>
          <w:delText>Considering the above</w:delText>
        </w:r>
      </w:del>
      <w:ins w:id="56" w:author="Chen Chunlong" w:date="2022-05-31T09:32:00Z">
        <w:r w:rsidR="00023D34">
          <w:rPr>
            <w:rFonts w:ascii="Times New Roman" w:eastAsia="Times New Roman" w:hAnsi="Times New Roman" w:cs="Times New Roman"/>
            <w:sz w:val="24"/>
            <w:szCs w:val="24"/>
            <w:lang w:val="en-US"/>
          </w:rPr>
          <w:t>In conclusion</w:t>
        </w:r>
      </w:ins>
      <w:r>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there is mounting evidence </w:t>
      </w:r>
      <w:r>
        <w:rPr>
          <w:rFonts w:ascii="Times New Roman" w:eastAsia="Times New Roman" w:hAnsi="Times New Roman" w:cs="Times New Roman"/>
          <w:sz w:val="24"/>
          <w:szCs w:val="24"/>
          <w:lang w:val="en-US"/>
        </w:rPr>
        <w:t>suggesting that</w:t>
      </w:r>
      <w:r w:rsidR="00CA28D5">
        <w:rPr>
          <w:rFonts w:ascii="Times New Roman" w:eastAsia="Times New Roman" w:hAnsi="Times New Roman" w:cs="Times New Roman"/>
          <w:sz w:val="24"/>
          <w:szCs w:val="24"/>
          <w:lang w:val="en-US"/>
        </w:rPr>
        <w:t xml:space="preserve"> the replication program and the</w:t>
      </w:r>
      <w:r>
        <w:rPr>
          <w:rFonts w:ascii="Times New Roman" w:eastAsia="Times New Roman" w:hAnsi="Times New Roman" w:cs="Times New Roman"/>
          <w:sz w:val="24"/>
          <w:szCs w:val="24"/>
          <w:lang w:val="en-US"/>
        </w:rPr>
        <w:t xml:space="preserve"> replication stress </w:t>
      </w:r>
      <w:r w:rsidR="00CA28D5">
        <w:rPr>
          <w:rFonts w:ascii="Times New Roman" w:eastAsia="Times New Roman" w:hAnsi="Times New Roman" w:cs="Times New Roman"/>
          <w:sz w:val="24"/>
          <w:szCs w:val="24"/>
          <w:lang w:val="en-US"/>
        </w:rPr>
        <w:t>play a significant role in shaping the mutational landscape of a cancer genome. Hence, we</w:t>
      </w:r>
      <w:r w:rsidR="003D7C0A" w:rsidRPr="005A215F">
        <w:rPr>
          <w:rFonts w:ascii="Times New Roman" w:eastAsia="Times New Roman" w:hAnsi="Times New Roman" w:cs="Times New Roman"/>
          <w:sz w:val="24"/>
          <w:szCs w:val="24"/>
          <w:lang w:val="en-US"/>
        </w:rPr>
        <w:t xml:space="preserve"> hypothesize that there might be</w:t>
      </w:r>
      <w:r w:rsidR="00CA28D5">
        <w:rPr>
          <w:rFonts w:ascii="Times New Roman" w:eastAsia="Times New Roman" w:hAnsi="Times New Roman" w:cs="Times New Roman"/>
          <w:sz w:val="24"/>
          <w:szCs w:val="24"/>
          <w:lang w:val="en-US"/>
        </w:rPr>
        <w:t xml:space="preserve"> mutational</w:t>
      </w:r>
      <w:r w:rsidR="003D7C0A" w:rsidRPr="005A215F">
        <w:rPr>
          <w:rFonts w:ascii="Times New Roman" w:eastAsia="Times New Roman" w:hAnsi="Times New Roman" w:cs="Times New Roman"/>
          <w:sz w:val="24"/>
          <w:szCs w:val="24"/>
          <w:lang w:val="en-US"/>
        </w:rPr>
        <w:t xml:space="preserve"> signatures specific to </w:t>
      </w:r>
      <w:ins w:id="57" w:author="Chen Chunlong" w:date="2022-05-31T09:33:00Z">
        <w:r w:rsidR="00023D34">
          <w:rPr>
            <w:rFonts w:ascii="Times New Roman" w:eastAsia="Times New Roman" w:hAnsi="Times New Roman" w:cs="Times New Roman"/>
            <w:sz w:val="24"/>
            <w:szCs w:val="24"/>
            <w:lang w:val="en-US"/>
          </w:rPr>
          <w:t xml:space="preserve">different </w:t>
        </w:r>
      </w:ins>
      <w:r w:rsidR="003D7C0A" w:rsidRPr="005A215F">
        <w:rPr>
          <w:rFonts w:ascii="Times New Roman" w:eastAsia="Times New Roman" w:hAnsi="Times New Roman" w:cs="Times New Roman"/>
          <w:sz w:val="24"/>
          <w:szCs w:val="24"/>
          <w:lang w:val="en-US"/>
        </w:rPr>
        <w:t>replication stress</w:t>
      </w:r>
      <w:ins w:id="58" w:author="Chen Chunlong" w:date="2022-05-31T09:33:00Z">
        <w:r w:rsidR="00023D34">
          <w:rPr>
            <w:rFonts w:ascii="Times New Roman" w:eastAsia="Times New Roman" w:hAnsi="Times New Roman" w:cs="Times New Roman"/>
            <w:sz w:val="24"/>
            <w:szCs w:val="24"/>
            <w:lang w:val="en-US"/>
          </w:rPr>
          <w:t>es</w:t>
        </w:r>
      </w:ins>
      <w:r w:rsidR="003D7C0A" w:rsidRPr="005A215F">
        <w:rPr>
          <w:rFonts w:ascii="Times New Roman" w:eastAsia="Times New Roman" w:hAnsi="Times New Roman" w:cs="Times New Roman"/>
          <w:sz w:val="24"/>
          <w:szCs w:val="24"/>
          <w:lang w:val="en-US"/>
        </w:rPr>
        <w:t>.</w:t>
      </w:r>
      <w:r w:rsidR="00CA28D5">
        <w:rPr>
          <w:rFonts w:ascii="Times New Roman" w:eastAsia="Times New Roman" w:hAnsi="Times New Roman" w:cs="Times New Roman"/>
          <w:sz w:val="24"/>
          <w:szCs w:val="24"/>
          <w:lang w:val="en-US"/>
        </w:rPr>
        <w:t xml:space="preserve"> Furthermore, there could be an association between the rates at which certain mutational processes operates and replication stress</w:t>
      </w:r>
      <w:r w:rsidR="008860D7">
        <w:rPr>
          <w:rFonts w:ascii="Times New Roman" w:eastAsia="Times New Roman" w:hAnsi="Times New Roman" w:cs="Times New Roman"/>
          <w:sz w:val="24"/>
          <w:szCs w:val="24"/>
          <w:lang w:val="en-US"/>
        </w:rPr>
        <w:t xml:space="preserve"> occurrence</w:t>
      </w:r>
      <w:r w:rsidR="00CA28D5">
        <w:rPr>
          <w:rFonts w:ascii="Times New Roman" w:eastAsia="Times New Roman" w:hAnsi="Times New Roman" w:cs="Times New Roman"/>
          <w:sz w:val="24"/>
          <w:szCs w:val="24"/>
          <w:lang w:val="en-US"/>
        </w:rPr>
        <w:t>. To that end, t</w:t>
      </w:r>
      <w:r w:rsidR="003D7C0A" w:rsidRPr="005A215F">
        <w:rPr>
          <w:rFonts w:ascii="Times New Roman" w:eastAsia="Times New Roman" w:hAnsi="Times New Roman" w:cs="Times New Roman"/>
          <w:sz w:val="24"/>
          <w:szCs w:val="24"/>
          <w:lang w:val="en-US"/>
        </w:rPr>
        <w:t xml:space="preserve">he goal of this project is to search for mutational signatures associated with replication stress. More specifically, if there are different mutational processes operating at </w:t>
      </w:r>
      <w:r w:rsidR="00CA28D5">
        <w:rPr>
          <w:rFonts w:ascii="Times New Roman" w:eastAsia="Times New Roman" w:hAnsi="Times New Roman" w:cs="Times New Roman"/>
          <w:sz w:val="24"/>
          <w:szCs w:val="24"/>
          <w:lang w:val="en-US"/>
        </w:rPr>
        <w:t>transcription starting sites (TSS)</w:t>
      </w:r>
      <w:r w:rsidR="003D7C0A" w:rsidRPr="005A215F">
        <w:rPr>
          <w:rFonts w:ascii="Times New Roman" w:eastAsia="Times New Roman" w:hAnsi="Times New Roman" w:cs="Times New Roman"/>
          <w:sz w:val="24"/>
          <w:szCs w:val="24"/>
          <w:lang w:val="en-US"/>
        </w:rPr>
        <w:t xml:space="preserve"> and TTS of a given set of genes </w:t>
      </w:r>
      <w:r w:rsidR="00CA28D5">
        <w:rPr>
          <w:rFonts w:ascii="Times New Roman" w:eastAsia="Times New Roman" w:hAnsi="Times New Roman" w:cs="Times New Roman"/>
          <w:sz w:val="24"/>
          <w:szCs w:val="24"/>
          <w:lang w:val="en-US"/>
        </w:rPr>
        <w:t>and</w:t>
      </w:r>
      <w:r w:rsidR="003D7C0A" w:rsidRPr="005A215F">
        <w:rPr>
          <w:rFonts w:ascii="Times New Roman" w:eastAsia="Times New Roman" w:hAnsi="Times New Roman" w:cs="Times New Roman"/>
          <w:sz w:val="24"/>
          <w:szCs w:val="24"/>
          <w:lang w:val="en-US"/>
        </w:rPr>
        <w:t xml:space="preserve"> if there is a mutational asymmetry between the two regions</w:t>
      </w:r>
      <w:ins w:id="59" w:author="Chen Chunlong" w:date="2022-05-31T09:34:00Z">
        <w:r w:rsidR="00023D34">
          <w:rPr>
            <w:rFonts w:ascii="Times New Roman" w:eastAsia="Times New Roman" w:hAnsi="Times New Roman" w:cs="Times New Roman"/>
            <w:sz w:val="24"/>
            <w:szCs w:val="24"/>
            <w:lang w:val="en-US"/>
          </w:rPr>
          <w:t>, and what are their association with transcription-associated replication stress and/or R-loop formation</w:t>
        </w:r>
      </w:ins>
      <w:r w:rsidR="003D7C0A" w:rsidRPr="005A215F">
        <w:rPr>
          <w:rFonts w:ascii="Times New Roman" w:eastAsia="Times New Roman" w:hAnsi="Times New Roman" w:cs="Times New Roman"/>
          <w:sz w:val="24"/>
          <w:szCs w:val="24"/>
          <w:lang w:val="en-US"/>
        </w:rPr>
        <w:t>.</w:t>
      </w:r>
      <w:ins w:id="60" w:author="Chen Chunlong" w:date="2022-05-31T09:54:00Z">
        <w:r w:rsidR="003E647C">
          <w:rPr>
            <w:rFonts w:ascii="Times New Roman" w:eastAsia="Times New Roman" w:hAnsi="Times New Roman" w:cs="Times New Roman"/>
            <w:sz w:val="24"/>
            <w:szCs w:val="24"/>
            <w:lang w:val="en-US"/>
          </w:rPr>
          <w:t xml:space="preserve"> This will </w:t>
        </w:r>
      </w:ins>
      <w:ins w:id="61" w:author="Chen Chunlong" w:date="2022-05-31T09:55:00Z">
        <w:r w:rsidR="003E647C">
          <w:rPr>
            <w:rFonts w:ascii="Times New Roman" w:eastAsia="Times New Roman" w:hAnsi="Times New Roman" w:cs="Times New Roman"/>
            <w:sz w:val="24"/>
            <w:szCs w:val="24"/>
            <w:lang w:val="en-US"/>
          </w:rPr>
          <w:t xml:space="preserve">provide novel insights </w:t>
        </w:r>
      </w:ins>
      <w:ins w:id="62" w:author="Chen Chunlong" w:date="2022-05-31T09:57:00Z">
        <w:r w:rsidR="0059200E">
          <w:rPr>
            <w:rFonts w:ascii="Times New Roman" w:eastAsia="Times New Roman" w:hAnsi="Times New Roman" w:cs="Times New Roman"/>
            <w:sz w:val="24"/>
            <w:szCs w:val="24"/>
            <w:lang w:val="en-US"/>
          </w:rPr>
          <w:t>to better understand the</w:t>
        </w:r>
      </w:ins>
      <w:ins w:id="63" w:author="Chen Chunlong" w:date="2022-05-31T09:55:00Z">
        <w:r w:rsidR="003E647C">
          <w:rPr>
            <w:rFonts w:ascii="Times New Roman" w:eastAsia="Times New Roman" w:hAnsi="Times New Roman" w:cs="Times New Roman"/>
            <w:sz w:val="24"/>
            <w:szCs w:val="24"/>
            <w:lang w:val="en-US"/>
          </w:rPr>
          <w:t xml:space="preserve"> mechanisms </w:t>
        </w:r>
      </w:ins>
      <w:ins w:id="64" w:author="Chen Chunlong" w:date="2022-05-31T09:56:00Z">
        <w:r w:rsidR="003E647C">
          <w:rPr>
            <w:rFonts w:ascii="Times New Roman" w:eastAsia="Times New Roman" w:hAnsi="Times New Roman" w:cs="Times New Roman"/>
            <w:sz w:val="24"/>
            <w:szCs w:val="24"/>
            <w:lang w:val="en-US"/>
          </w:rPr>
          <w:t>associated with</w:t>
        </w:r>
      </w:ins>
      <w:ins w:id="65" w:author="Chen Chunlong" w:date="2022-05-31T09:55:00Z">
        <w:r w:rsidR="003E647C">
          <w:rPr>
            <w:rFonts w:ascii="Times New Roman" w:eastAsia="Times New Roman" w:hAnsi="Times New Roman" w:cs="Times New Roman"/>
            <w:sz w:val="24"/>
            <w:szCs w:val="24"/>
            <w:lang w:val="en-US"/>
          </w:rPr>
          <w:t xml:space="preserve"> mutation</w:t>
        </w:r>
      </w:ins>
      <w:ins w:id="66" w:author="Chen Chunlong" w:date="2022-05-31T09:56:00Z">
        <w:r w:rsidR="003E647C">
          <w:rPr>
            <w:rFonts w:ascii="Times New Roman" w:eastAsia="Times New Roman" w:hAnsi="Times New Roman" w:cs="Times New Roman"/>
            <w:sz w:val="24"/>
            <w:szCs w:val="24"/>
            <w:lang w:val="en-US"/>
          </w:rPr>
          <w:t xml:space="preserve"> signatures</w:t>
        </w:r>
      </w:ins>
      <w:ins w:id="67" w:author="Chen Chunlong" w:date="2022-05-31T09:58:00Z">
        <w:r w:rsidR="0059200E">
          <w:rPr>
            <w:rFonts w:ascii="Times New Roman" w:eastAsia="Times New Roman" w:hAnsi="Times New Roman" w:cs="Times New Roman"/>
            <w:sz w:val="24"/>
            <w:szCs w:val="24"/>
            <w:lang w:val="en-US"/>
          </w:rPr>
          <w:t xml:space="preserve"> and their roles</w:t>
        </w:r>
      </w:ins>
      <w:ins w:id="68" w:author="Chen Chunlong" w:date="2022-05-31T09:59:00Z">
        <w:r w:rsidR="0059200E">
          <w:rPr>
            <w:rFonts w:ascii="Times New Roman" w:eastAsia="Times New Roman" w:hAnsi="Times New Roman" w:cs="Times New Roman"/>
            <w:sz w:val="24"/>
            <w:szCs w:val="24"/>
            <w:lang w:val="en-US"/>
          </w:rPr>
          <w:t xml:space="preserve"> in genome evolution and cancer development.</w:t>
        </w:r>
      </w:ins>
      <w:ins w:id="69" w:author="Chen Chunlong" w:date="2022-05-31T09:57:00Z">
        <w:r w:rsidR="003E647C">
          <w:rPr>
            <w:rFonts w:ascii="Times New Roman" w:eastAsia="Times New Roman" w:hAnsi="Times New Roman" w:cs="Times New Roman"/>
            <w:sz w:val="24"/>
            <w:szCs w:val="24"/>
            <w:lang w:val="en-US"/>
          </w:rPr>
          <w:t xml:space="preserve"> </w:t>
        </w:r>
      </w:ins>
      <w:ins w:id="70" w:author="Chen Chunlong" w:date="2022-05-31T09:55:00Z">
        <w:r w:rsidR="003E647C">
          <w:rPr>
            <w:rFonts w:ascii="Times New Roman" w:eastAsia="Times New Roman" w:hAnsi="Times New Roman" w:cs="Times New Roman"/>
            <w:sz w:val="24"/>
            <w:szCs w:val="24"/>
            <w:lang w:val="en-US"/>
          </w:rPr>
          <w:t xml:space="preserve"> </w:t>
        </w:r>
      </w:ins>
    </w:p>
    <w:p w14:paraId="0000000C" w14:textId="277F6B80" w:rsidR="00C3515F" w:rsidRPr="005A215F" w:rsidRDefault="00C3515F" w:rsidP="008860D7">
      <w:pPr>
        <w:jc w:val="both"/>
        <w:rPr>
          <w:rFonts w:ascii="Times New Roman" w:eastAsia="Times New Roman" w:hAnsi="Times New Roman" w:cs="Times New Roman"/>
          <w:sz w:val="24"/>
          <w:szCs w:val="24"/>
          <w:lang w:val="en-US"/>
        </w:rPr>
        <w:sectPr w:rsidR="00C3515F" w:rsidRPr="005A215F">
          <w:pgSz w:w="11909" w:h="16834"/>
          <w:pgMar w:top="1440" w:right="1440" w:bottom="1440" w:left="1440" w:header="720" w:footer="720" w:gutter="0"/>
          <w:pgNumType w:start="1"/>
          <w:cols w:space="720"/>
        </w:sectPr>
      </w:pPr>
    </w:p>
    <w:p w14:paraId="0000000D" w14:textId="77777777" w:rsidR="00C3515F" w:rsidRDefault="003D7C0A" w:rsidP="00D0073B">
      <w:pPr>
        <w:spacing w:before="120" w:after="120"/>
        <w:jc w:val="both"/>
        <w:rPr>
          <w:rFonts w:ascii="Times New Roman" w:eastAsia="Times New Roman" w:hAnsi="Times New Roman" w:cs="Times New Roman"/>
          <w:color w:val="1155CC"/>
          <w:sz w:val="24"/>
          <w:szCs w:val="24"/>
          <w:u w:val="single"/>
        </w:rPr>
      </w:pPr>
      <w:r w:rsidRPr="005A215F">
        <w:rPr>
          <w:rFonts w:ascii="Times New Roman" w:eastAsia="Times New Roman" w:hAnsi="Times New Roman" w:cs="Times New Roman"/>
          <w:sz w:val="24"/>
          <w:szCs w:val="24"/>
          <w:lang w:val="en-US"/>
        </w:rPr>
        <w:lastRenderedPageBreak/>
        <w:t xml:space="preserve">Alexandrov, L. B., Nik-Zainal, S., Wedge, D. C., Campbell, P. J., &amp; Stratton, M. R. (2013a). Deciphering signatures of mutational processes operative in human cancer. </w:t>
      </w:r>
      <w:r w:rsidRPr="005A215F">
        <w:rPr>
          <w:rFonts w:ascii="Times New Roman" w:eastAsia="Times New Roman" w:hAnsi="Times New Roman" w:cs="Times New Roman"/>
          <w:i/>
          <w:sz w:val="24"/>
          <w:szCs w:val="24"/>
          <w:lang w:val="en-US"/>
        </w:rPr>
        <w:t>Cell reports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3</w:t>
      </w:r>
      <w:r w:rsidRPr="005A215F">
        <w:rPr>
          <w:rFonts w:ascii="Times New Roman" w:eastAsia="Times New Roman" w:hAnsi="Times New Roman" w:cs="Times New Roman"/>
          <w:sz w:val="24"/>
          <w:szCs w:val="24"/>
          <w:lang w:val="en-US"/>
        </w:rPr>
        <w:t>(1), 246–259.</w:t>
      </w:r>
      <w:r w:rsidR="0059200E">
        <w:fldChar w:fldCharType="begin"/>
      </w:r>
      <w:r w:rsidR="0059200E" w:rsidRPr="000F1E12">
        <w:rPr>
          <w:lang w:val="en-US"/>
          <w:rPrChange w:id="71" w:author="Chen Chunlong" w:date="2022-05-31T09:14:00Z">
            <w:rPr/>
          </w:rPrChange>
        </w:rPr>
        <w:instrText>HYPERLINK "https://doi.org/10.1016/j.celrep.2012.12.008" \h</w:instrText>
      </w:r>
      <w:r w:rsidR="0059200E">
        <w:fldChar w:fldCharType="separate"/>
      </w:r>
      <w:r w:rsidRPr="000F1E12">
        <w:rPr>
          <w:lang w:val="en-US"/>
          <w:rPrChange w:id="72" w:author="Chen Chunlong" w:date="2022-05-31T09:14:00Z">
            <w:rPr/>
          </w:rPrChange>
        </w:rPr>
        <w:t xml:space="preserve"> </w:t>
      </w:r>
      <w:r w:rsidR="0059200E">
        <w:fldChar w:fldCharType="end"/>
      </w:r>
      <w:r w:rsidR="0059200E">
        <w:fldChar w:fldCharType="begin"/>
      </w:r>
      <w:r w:rsidR="0059200E" w:rsidRPr="000F1E12">
        <w:rPr>
          <w:lang w:val="en-US"/>
          <w:rPrChange w:id="73" w:author="Chen Chunlong" w:date="2022-05-31T09:14:00Z">
            <w:rPr/>
          </w:rPrChange>
        </w:rPr>
        <w:instrText>HYPERLINK "https://doi.org/10.1016/j.celrep.2012.12.008" \h</w:instrText>
      </w:r>
      <w:r w:rsidR="0059200E">
        <w:fldChar w:fldCharType="separate"/>
      </w:r>
      <w:r>
        <w:rPr>
          <w:rFonts w:ascii="Times New Roman" w:eastAsia="Times New Roman" w:hAnsi="Times New Roman" w:cs="Times New Roman"/>
          <w:color w:val="1155CC"/>
          <w:sz w:val="24"/>
          <w:szCs w:val="24"/>
          <w:u w:val="single"/>
        </w:rPr>
        <w:t>https://doi.org/10.1016/j.celrep.2012.12.008</w:t>
      </w:r>
      <w:r w:rsidR="0059200E">
        <w:fldChar w:fldCharType="end"/>
      </w:r>
    </w:p>
    <w:p w14:paraId="0000000E"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Alexandrov, L. B., </w:t>
      </w:r>
      <w:proofErr w:type="spellStart"/>
      <w:r>
        <w:rPr>
          <w:rFonts w:ascii="Times New Roman" w:eastAsia="Times New Roman" w:hAnsi="Times New Roman" w:cs="Times New Roman"/>
          <w:sz w:val="24"/>
          <w:szCs w:val="24"/>
        </w:rPr>
        <w:t>Nik-Zainal</w:t>
      </w:r>
      <w:proofErr w:type="spellEnd"/>
      <w:r>
        <w:rPr>
          <w:rFonts w:ascii="Times New Roman" w:eastAsia="Times New Roman" w:hAnsi="Times New Roman" w:cs="Times New Roman"/>
          <w:sz w:val="24"/>
          <w:szCs w:val="24"/>
        </w:rPr>
        <w:t xml:space="preserve">, S., Wedge, D. C., </w:t>
      </w:r>
      <w:proofErr w:type="spellStart"/>
      <w:r>
        <w:rPr>
          <w:rFonts w:ascii="Times New Roman" w:eastAsia="Times New Roman" w:hAnsi="Times New Roman" w:cs="Times New Roman"/>
          <w:sz w:val="24"/>
          <w:szCs w:val="24"/>
        </w:rPr>
        <w:t>Aparicio</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Behjati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Biankin</w:t>
      </w:r>
      <w:proofErr w:type="spellEnd"/>
      <w:r>
        <w:rPr>
          <w:rFonts w:ascii="Times New Roman" w:eastAsia="Times New Roman" w:hAnsi="Times New Roman" w:cs="Times New Roman"/>
          <w:sz w:val="24"/>
          <w:szCs w:val="24"/>
        </w:rPr>
        <w:t xml:space="preserve">, A. V., </w:t>
      </w:r>
      <w:proofErr w:type="spellStart"/>
      <w:r>
        <w:rPr>
          <w:rFonts w:ascii="Times New Roman" w:eastAsia="Times New Roman" w:hAnsi="Times New Roman" w:cs="Times New Roman"/>
          <w:sz w:val="24"/>
          <w:szCs w:val="24"/>
        </w:rPr>
        <w:t>Bignell</w:t>
      </w:r>
      <w:proofErr w:type="spellEnd"/>
      <w:r>
        <w:rPr>
          <w:rFonts w:ascii="Times New Roman" w:eastAsia="Times New Roman" w:hAnsi="Times New Roman" w:cs="Times New Roman"/>
          <w:sz w:val="24"/>
          <w:szCs w:val="24"/>
        </w:rPr>
        <w:t xml:space="preserve">, G. R., </w:t>
      </w:r>
      <w:proofErr w:type="spellStart"/>
      <w:r>
        <w:rPr>
          <w:rFonts w:ascii="Times New Roman" w:eastAsia="Times New Roman" w:hAnsi="Times New Roman" w:cs="Times New Roman"/>
          <w:sz w:val="24"/>
          <w:szCs w:val="24"/>
        </w:rPr>
        <w:t>Bolli</w:t>
      </w:r>
      <w:proofErr w:type="spellEnd"/>
      <w:r>
        <w:rPr>
          <w:rFonts w:ascii="Times New Roman" w:eastAsia="Times New Roman" w:hAnsi="Times New Roman" w:cs="Times New Roman"/>
          <w:sz w:val="24"/>
          <w:szCs w:val="24"/>
        </w:rPr>
        <w:t xml:space="preserve">, N., Borg, A., </w:t>
      </w:r>
      <w:proofErr w:type="spellStart"/>
      <w:r>
        <w:rPr>
          <w:rFonts w:ascii="Times New Roman" w:eastAsia="Times New Roman" w:hAnsi="Times New Roman" w:cs="Times New Roman"/>
          <w:sz w:val="24"/>
          <w:szCs w:val="24"/>
        </w:rPr>
        <w:t>Børresen</w:t>
      </w:r>
      <w:proofErr w:type="spellEnd"/>
      <w:r>
        <w:rPr>
          <w:rFonts w:ascii="Times New Roman" w:eastAsia="Times New Roman" w:hAnsi="Times New Roman" w:cs="Times New Roman"/>
          <w:sz w:val="24"/>
          <w:szCs w:val="24"/>
        </w:rPr>
        <w:t xml:space="preserve">-Dale, A. L., </w:t>
      </w:r>
      <w:proofErr w:type="spellStart"/>
      <w:r>
        <w:rPr>
          <w:rFonts w:ascii="Times New Roman" w:eastAsia="Times New Roman" w:hAnsi="Times New Roman" w:cs="Times New Roman"/>
          <w:sz w:val="24"/>
          <w:szCs w:val="24"/>
        </w:rPr>
        <w:t>Boyault</w:t>
      </w:r>
      <w:proofErr w:type="spellEnd"/>
      <w:r>
        <w:rPr>
          <w:rFonts w:ascii="Times New Roman" w:eastAsia="Times New Roman" w:hAnsi="Times New Roman" w:cs="Times New Roman"/>
          <w:sz w:val="24"/>
          <w:szCs w:val="24"/>
        </w:rPr>
        <w:t xml:space="preserve">, S., Burkhardt, B., Butler, A. P., Caldas, C., Davies, H. R., </w:t>
      </w:r>
      <w:proofErr w:type="spellStart"/>
      <w:r>
        <w:rPr>
          <w:rFonts w:ascii="Times New Roman" w:eastAsia="Times New Roman" w:hAnsi="Times New Roman" w:cs="Times New Roman"/>
          <w:sz w:val="24"/>
          <w:szCs w:val="24"/>
        </w:rPr>
        <w:t>Desmedt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Eils</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Eyfjörd</w:t>
      </w:r>
      <w:proofErr w:type="spellEnd"/>
      <w:r>
        <w:rPr>
          <w:rFonts w:ascii="Times New Roman" w:eastAsia="Times New Roman" w:hAnsi="Times New Roman" w:cs="Times New Roman"/>
          <w:sz w:val="24"/>
          <w:szCs w:val="24"/>
        </w:rPr>
        <w:t xml:space="preserve">, J. E., </w:t>
      </w:r>
      <w:proofErr w:type="spellStart"/>
      <w:r>
        <w:rPr>
          <w:rFonts w:ascii="Times New Roman" w:eastAsia="Times New Roman" w:hAnsi="Times New Roman" w:cs="Times New Roman"/>
          <w:sz w:val="24"/>
          <w:szCs w:val="24"/>
        </w:rPr>
        <w:t>Foekens</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Greaves</w:t>
      </w:r>
      <w:proofErr w:type="spellEnd"/>
      <w:r>
        <w:rPr>
          <w:rFonts w:ascii="Times New Roman" w:eastAsia="Times New Roman" w:hAnsi="Times New Roman" w:cs="Times New Roman"/>
          <w:sz w:val="24"/>
          <w:szCs w:val="24"/>
        </w:rPr>
        <w:t xml:space="preserve">, M., … </w:t>
      </w:r>
      <w:r w:rsidRPr="002036EA">
        <w:rPr>
          <w:rFonts w:ascii="Times New Roman" w:eastAsia="Times New Roman" w:hAnsi="Times New Roman" w:cs="Times New Roman"/>
          <w:sz w:val="24"/>
          <w:szCs w:val="24"/>
          <w:lang w:val="en-US"/>
        </w:rPr>
        <w:t xml:space="preserve">Stratton, M. R. (2013b). </w:t>
      </w:r>
      <w:r w:rsidRPr="005A215F">
        <w:rPr>
          <w:rFonts w:ascii="Times New Roman" w:eastAsia="Times New Roman" w:hAnsi="Times New Roman" w:cs="Times New Roman"/>
          <w:sz w:val="24"/>
          <w:szCs w:val="24"/>
          <w:lang w:val="en-US"/>
        </w:rPr>
        <w:t xml:space="preserve">Signatures of mutational processes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500</w:t>
      </w:r>
      <w:r w:rsidRPr="005A215F">
        <w:rPr>
          <w:rFonts w:ascii="Times New Roman" w:eastAsia="Times New Roman" w:hAnsi="Times New Roman" w:cs="Times New Roman"/>
          <w:sz w:val="24"/>
          <w:szCs w:val="24"/>
          <w:lang w:val="en-US"/>
        </w:rPr>
        <w:t xml:space="preserve">(7463), 415–421. </w:t>
      </w:r>
      <w:r w:rsidR="0059200E">
        <w:fldChar w:fldCharType="begin"/>
      </w:r>
      <w:r w:rsidR="0059200E" w:rsidRPr="000F1E12">
        <w:rPr>
          <w:lang w:val="en-US"/>
          <w:rPrChange w:id="74" w:author="Chen Chunlong" w:date="2022-05-31T09:14:00Z">
            <w:rPr/>
          </w:rPrChange>
        </w:rPr>
        <w:instrText>HYPERLINK "https://doi.org/10.1038/nature12477"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https://doi.org/10.1038/nature12477</w:t>
      </w:r>
      <w:r w:rsidR="0059200E">
        <w:fldChar w:fldCharType="end"/>
      </w:r>
      <w:r w:rsidRPr="005A215F">
        <w:rPr>
          <w:rFonts w:ascii="Times New Roman" w:eastAsia="Times New Roman" w:hAnsi="Times New Roman" w:cs="Times New Roman"/>
          <w:sz w:val="24"/>
          <w:szCs w:val="24"/>
          <w:lang w:val="en-US"/>
        </w:rPr>
        <w:t xml:space="preserve"> </w:t>
      </w:r>
    </w:p>
    <w:p w14:paraId="0000000F"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Alexandrov, L. B., Kim, J., </w:t>
      </w: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Huang, M. N., Tian Ng, A. W., Wu, Y., Boot, A., Covington, K. R., </w:t>
      </w:r>
      <w:proofErr w:type="spellStart"/>
      <w:r w:rsidRPr="005A215F">
        <w:rPr>
          <w:rFonts w:ascii="Times New Roman" w:eastAsia="Times New Roman" w:hAnsi="Times New Roman" w:cs="Times New Roman"/>
          <w:sz w:val="24"/>
          <w:szCs w:val="24"/>
          <w:lang w:val="en-US"/>
        </w:rPr>
        <w:t>Gordenin</w:t>
      </w:r>
      <w:proofErr w:type="spellEnd"/>
      <w:r w:rsidRPr="005A215F">
        <w:rPr>
          <w:rFonts w:ascii="Times New Roman" w:eastAsia="Times New Roman" w:hAnsi="Times New Roman" w:cs="Times New Roman"/>
          <w:sz w:val="24"/>
          <w:szCs w:val="24"/>
          <w:lang w:val="en-US"/>
        </w:rPr>
        <w:t xml:space="preserve">, D. A., Bergstrom, E. N., Islam, S., Lopez-Bigas, N., </w:t>
      </w:r>
      <w:proofErr w:type="spellStart"/>
      <w:r w:rsidRPr="005A215F">
        <w:rPr>
          <w:rFonts w:ascii="Times New Roman" w:eastAsia="Times New Roman" w:hAnsi="Times New Roman" w:cs="Times New Roman"/>
          <w:sz w:val="24"/>
          <w:szCs w:val="24"/>
          <w:lang w:val="en-US"/>
        </w:rPr>
        <w:t>Klimczak</w:t>
      </w:r>
      <w:proofErr w:type="spellEnd"/>
      <w:r w:rsidRPr="005A215F">
        <w:rPr>
          <w:rFonts w:ascii="Times New Roman" w:eastAsia="Times New Roman" w:hAnsi="Times New Roman" w:cs="Times New Roman"/>
          <w:sz w:val="24"/>
          <w:szCs w:val="24"/>
          <w:lang w:val="en-US"/>
        </w:rPr>
        <w:t xml:space="preserve">, L. J., McPherson, J. R., </w:t>
      </w:r>
      <w:proofErr w:type="spellStart"/>
      <w:r w:rsidRPr="005A215F">
        <w:rPr>
          <w:rFonts w:ascii="Times New Roman" w:eastAsia="Times New Roman" w:hAnsi="Times New Roman" w:cs="Times New Roman"/>
          <w:sz w:val="24"/>
          <w:szCs w:val="24"/>
          <w:lang w:val="en-US"/>
        </w:rPr>
        <w:t>Morganella</w:t>
      </w:r>
      <w:proofErr w:type="spellEnd"/>
      <w:r w:rsidRPr="005A215F">
        <w:rPr>
          <w:rFonts w:ascii="Times New Roman" w:eastAsia="Times New Roman" w:hAnsi="Times New Roman" w:cs="Times New Roman"/>
          <w:sz w:val="24"/>
          <w:szCs w:val="24"/>
          <w:lang w:val="en-US"/>
        </w:rPr>
        <w:t xml:space="preserve">, S., </w:t>
      </w:r>
      <w:proofErr w:type="spellStart"/>
      <w:r w:rsidRPr="005A215F">
        <w:rPr>
          <w:rFonts w:ascii="Times New Roman" w:eastAsia="Times New Roman" w:hAnsi="Times New Roman" w:cs="Times New Roman"/>
          <w:sz w:val="24"/>
          <w:szCs w:val="24"/>
          <w:lang w:val="en-US"/>
        </w:rPr>
        <w:t>Sabarinathan</w:t>
      </w:r>
      <w:proofErr w:type="spellEnd"/>
      <w:r w:rsidRPr="005A215F">
        <w:rPr>
          <w:rFonts w:ascii="Times New Roman" w:eastAsia="Times New Roman" w:hAnsi="Times New Roman" w:cs="Times New Roman"/>
          <w:sz w:val="24"/>
          <w:szCs w:val="24"/>
          <w:lang w:val="en-US"/>
        </w:rPr>
        <w:t xml:space="preserve">, R., Wheeler, D. A., </w:t>
      </w:r>
      <w:proofErr w:type="spellStart"/>
      <w:r w:rsidRPr="005A215F">
        <w:rPr>
          <w:rFonts w:ascii="Times New Roman" w:eastAsia="Times New Roman" w:hAnsi="Times New Roman" w:cs="Times New Roman"/>
          <w:sz w:val="24"/>
          <w:szCs w:val="24"/>
          <w:lang w:val="en-US"/>
        </w:rPr>
        <w:t>Mustonen</w:t>
      </w:r>
      <w:proofErr w:type="spellEnd"/>
      <w:r w:rsidRPr="005A215F">
        <w:rPr>
          <w:rFonts w:ascii="Times New Roman" w:eastAsia="Times New Roman" w:hAnsi="Times New Roman" w:cs="Times New Roman"/>
          <w:sz w:val="24"/>
          <w:szCs w:val="24"/>
          <w:lang w:val="en-US"/>
        </w:rPr>
        <w:t xml:space="preserve">, V., PCAWG Mutational Signatures Working Group, Getz, G., … PCAWG Consortium (2020). The repertoire of mutational signatures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94–101.</w:t>
      </w:r>
      <w:r w:rsidR="0059200E">
        <w:fldChar w:fldCharType="begin"/>
      </w:r>
      <w:r w:rsidR="0059200E" w:rsidRPr="000F1E12">
        <w:rPr>
          <w:lang w:val="en-US"/>
          <w:rPrChange w:id="75" w:author="Chen Chunlong" w:date="2022-05-31T09:14:00Z">
            <w:rPr/>
          </w:rPrChange>
        </w:rPr>
        <w:instrText>HYPERLINK "https://doi.org/10.1038/s41586-020-1943-3</w:instrText>
      </w:r>
      <w:r w:rsidR="0059200E" w:rsidRPr="000F1E12">
        <w:rPr>
          <w:lang w:val="en-US"/>
          <w:rPrChange w:id="76" w:author="Chen Chunlong" w:date="2022-05-31T09:14:00Z">
            <w:rPr/>
          </w:rPrChange>
        </w:rPr>
        <w:instrText>" \h</w:instrText>
      </w:r>
      <w:r w:rsidR="0059200E">
        <w:fldChar w:fldCharType="separate"/>
      </w:r>
      <w:r w:rsidRPr="000F1E12">
        <w:rPr>
          <w:lang w:val="en-US"/>
          <w:rPrChange w:id="77" w:author="Chen Chunlong" w:date="2022-05-31T09:14:00Z">
            <w:rPr/>
          </w:rPrChange>
        </w:rPr>
        <w:t xml:space="preserve"> </w:t>
      </w:r>
      <w:r w:rsidR="0059200E">
        <w:fldChar w:fldCharType="end"/>
      </w:r>
      <w:r w:rsidR="0059200E">
        <w:fldChar w:fldCharType="begin"/>
      </w:r>
      <w:r w:rsidR="0059200E" w:rsidRPr="000F1E12">
        <w:rPr>
          <w:lang w:val="en-US"/>
          <w:rPrChange w:id="78" w:author="Chen Chunlong" w:date="2022-05-31T09:14:00Z">
            <w:rPr/>
          </w:rPrChange>
        </w:rPr>
        <w:instrText>HYPERLINK "https://doi.org/10.1038/s41586-020-1943-3"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https://doi.org/10.1038/s41586-020-1943-3</w:t>
      </w:r>
      <w:r w:rsidR="0059200E">
        <w:fldChar w:fldCharType="end"/>
      </w:r>
    </w:p>
    <w:p w14:paraId="00000010"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Cancer Genome Atlas Res. </w:t>
      </w:r>
      <w:proofErr w:type="spellStart"/>
      <w:r w:rsidRPr="005A215F">
        <w:rPr>
          <w:rFonts w:ascii="Times New Roman" w:eastAsia="Times New Roman" w:hAnsi="Times New Roman" w:cs="Times New Roman"/>
          <w:sz w:val="24"/>
          <w:szCs w:val="24"/>
          <w:lang w:val="en-US"/>
        </w:rPr>
        <w:t>Netw</w:t>
      </w:r>
      <w:proofErr w:type="spellEnd"/>
      <w:r w:rsidRPr="005A215F">
        <w:rPr>
          <w:rFonts w:ascii="Times New Roman" w:eastAsia="Times New Roman" w:hAnsi="Times New Roman" w:cs="Times New Roman"/>
          <w:sz w:val="24"/>
          <w:szCs w:val="24"/>
          <w:lang w:val="en-US"/>
        </w:rPr>
        <w:t xml:space="preserve">. 2022. Genomic data commons data portal. Data Portal, Natl. Cancer Inst., Rockville, MD. </w:t>
      </w:r>
      <w:r w:rsidR="0059200E">
        <w:fldChar w:fldCharType="begin"/>
      </w:r>
      <w:r w:rsidR="0059200E" w:rsidRPr="000F1E12">
        <w:rPr>
          <w:lang w:val="en-US"/>
          <w:rPrChange w:id="79" w:author="Chen Chunlong" w:date="2022-05-31T09:14:00Z">
            <w:rPr/>
          </w:rPrChange>
        </w:rPr>
        <w:instrText>HYPERLINK "https://portal.gdc.cancer.gov/" \h</w:instrText>
      </w:r>
      <w:r w:rsidR="0059200E">
        <w:fldChar w:fldCharType="separate"/>
      </w:r>
      <w:r w:rsidRPr="005A215F">
        <w:rPr>
          <w:rFonts w:ascii="Times New Roman" w:eastAsia="Times New Roman" w:hAnsi="Times New Roman" w:cs="Times New Roman"/>
          <w:color w:val="1155CC"/>
          <w:sz w:val="24"/>
          <w:szCs w:val="24"/>
          <w:u w:val="single"/>
          <w:lang w:val="en-US"/>
        </w:rPr>
        <w:t>https://portal.gdc.cancer.gov/</w:t>
      </w:r>
      <w:r w:rsidR="0059200E">
        <w:fldChar w:fldCharType="end"/>
      </w:r>
      <w:r w:rsidRPr="005A215F">
        <w:rPr>
          <w:rFonts w:ascii="Times New Roman" w:eastAsia="Times New Roman" w:hAnsi="Times New Roman" w:cs="Times New Roman"/>
          <w:sz w:val="24"/>
          <w:szCs w:val="24"/>
          <w:lang w:val="en-US"/>
        </w:rPr>
        <w:t xml:space="preserve"> </w:t>
      </w:r>
    </w:p>
    <w:p w14:paraId="00000011"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w:t>
      </w:r>
      <w:proofErr w:type="spellStart"/>
      <w:r w:rsidRPr="005A215F">
        <w:rPr>
          <w:rFonts w:ascii="Times New Roman" w:eastAsia="Times New Roman" w:hAnsi="Times New Roman" w:cs="Times New Roman"/>
          <w:sz w:val="24"/>
          <w:szCs w:val="24"/>
          <w:lang w:val="en-US"/>
        </w:rPr>
        <w:t>Polak</w:t>
      </w:r>
      <w:proofErr w:type="spellEnd"/>
      <w:r w:rsidRPr="005A215F">
        <w:rPr>
          <w:rFonts w:ascii="Times New Roman" w:eastAsia="Times New Roman" w:hAnsi="Times New Roman" w:cs="Times New Roman"/>
          <w:sz w:val="24"/>
          <w:szCs w:val="24"/>
          <w:lang w:val="en-US"/>
        </w:rPr>
        <w:t xml:space="preserve">, P., </w:t>
      </w:r>
      <w:proofErr w:type="spellStart"/>
      <w:r w:rsidRPr="005A215F">
        <w:rPr>
          <w:rFonts w:ascii="Times New Roman" w:eastAsia="Times New Roman" w:hAnsi="Times New Roman" w:cs="Times New Roman"/>
          <w:sz w:val="24"/>
          <w:szCs w:val="24"/>
          <w:lang w:val="en-US"/>
        </w:rPr>
        <w:t>Stojanov</w:t>
      </w:r>
      <w:proofErr w:type="spellEnd"/>
      <w:r w:rsidRPr="005A215F">
        <w:rPr>
          <w:rFonts w:ascii="Times New Roman" w:eastAsia="Times New Roman" w:hAnsi="Times New Roman" w:cs="Times New Roman"/>
          <w:sz w:val="24"/>
          <w:szCs w:val="24"/>
          <w:lang w:val="en-US"/>
        </w:rPr>
        <w:t xml:space="preserve">, P., Covington, K. R., </w:t>
      </w:r>
      <w:proofErr w:type="spellStart"/>
      <w:r w:rsidRPr="005A215F">
        <w:rPr>
          <w:rFonts w:ascii="Times New Roman" w:eastAsia="Times New Roman" w:hAnsi="Times New Roman" w:cs="Times New Roman"/>
          <w:sz w:val="24"/>
          <w:szCs w:val="24"/>
          <w:lang w:val="en-US"/>
        </w:rPr>
        <w:t>Shinbrot</w:t>
      </w:r>
      <w:proofErr w:type="spellEnd"/>
      <w:r w:rsidRPr="005A215F">
        <w:rPr>
          <w:rFonts w:ascii="Times New Roman" w:eastAsia="Times New Roman" w:hAnsi="Times New Roman" w:cs="Times New Roman"/>
          <w:sz w:val="24"/>
          <w:szCs w:val="24"/>
          <w:lang w:val="en-US"/>
        </w:rPr>
        <w:t xml:space="preserve">, E., Hess, J. M., </w:t>
      </w:r>
      <w:proofErr w:type="spellStart"/>
      <w:r w:rsidRPr="005A215F">
        <w:rPr>
          <w:rFonts w:ascii="Times New Roman" w:eastAsia="Times New Roman" w:hAnsi="Times New Roman" w:cs="Times New Roman"/>
          <w:sz w:val="24"/>
          <w:szCs w:val="24"/>
          <w:lang w:val="en-US"/>
        </w:rPr>
        <w:t>Rheinbay</w:t>
      </w:r>
      <w:proofErr w:type="spellEnd"/>
      <w:r w:rsidRPr="005A215F">
        <w:rPr>
          <w:rFonts w:ascii="Times New Roman" w:eastAsia="Times New Roman" w:hAnsi="Times New Roman" w:cs="Times New Roman"/>
          <w:sz w:val="24"/>
          <w:szCs w:val="24"/>
          <w:lang w:val="en-US"/>
        </w:rPr>
        <w:t xml:space="preserve">, E., Kim, J., </w:t>
      </w:r>
      <w:proofErr w:type="spellStart"/>
      <w:r w:rsidRPr="005A215F">
        <w:rPr>
          <w:rFonts w:ascii="Times New Roman" w:eastAsia="Times New Roman" w:hAnsi="Times New Roman" w:cs="Times New Roman"/>
          <w:sz w:val="24"/>
          <w:szCs w:val="24"/>
          <w:lang w:val="en-US"/>
        </w:rPr>
        <w:t>Maruvka</w:t>
      </w:r>
      <w:proofErr w:type="spellEnd"/>
      <w:r w:rsidRPr="005A215F">
        <w:rPr>
          <w:rFonts w:ascii="Times New Roman" w:eastAsia="Times New Roman" w:hAnsi="Times New Roman" w:cs="Times New Roman"/>
          <w:sz w:val="24"/>
          <w:szCs w:val="24"/>
          <w:lang w:val="en-US"/>
        </w:rPr>
        <w:t xml:space="preserve">, Y. E., Braunstein, L. Z., </w:t>
      </w:r>
      <w:proofErr w:type="spellStart"/>
      <w:r w:rsidRPr="005A215F">
        <w:rPr>
          <w:rFonts w:ascii="Times New Roman" w:eastAsia="Times New Roman" w:hAnsi="Times New Roman" w:cs="Times New Roman"/>
          <w:sz w:val="24"/>
          <w:szCs w:val="24"/>
          <w:lang w:val="en-US"/>
        </w:rPr>
        <w:t>Kamburov</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Hanawalt</w:t>
      </w:r>
      <w:proofErr w:type="spellEnd"/>
      <w:r w:rsidRPr="005A215F">
        <w:rPr>
          <w:rFonts w:ascii="Times New Roman" w:eastAsia="Times New Roman" w:hAnsi="Times New Roman" w:cs="Times New Roman"/>
          <w:sz w:val="24"/>
          <w:szCs w:val="24"/>
          <w:lang w:val="en-US"/>
        </w:rPr>
        <w:t xml:space="preserve">, P. C., Wheeler, D. A., </w:t>
      </w:r>
      <w:proofErr w:type="spellStart"/>
      <w:r w:rsidRPr="005A215F">
        <w:rPr>
          <w:rFonts w:ascii="Times New Roman" w:eastAsia="Times New Roman" w:hAnsi="Times New Roman" w:cs="Times New Roman"/>
          <w:sz w:val="24"/>
          <w:szCs w:val="24"/>
          <w:lang w:val="en-US"/>
        </w:rPr>
        <w:t>Koren</w:t>
      </w:r>
      <w:proofErr w:type="spellEnd"/>
      <w:r w:rsidRPr="005A215F">
        <w:rPr>
          <w:rFonts w:ascii="Times New Roman" w:eastAsia="Times New Roman" w:hAnsi="Times New Roman" w:cs="Times New Roman"/>
          <w:sz w:val="24"/>
          <w:szCs w:val="24"/>
          <w:lang w:val="en-US"/>
        </w:rPr>
        <w:t xml:space="preserve">, A., Lawrence, M. S., &amp; Getz, G. (2016). Mutational Strand Asymmetries in Cancer Genomes Reveal Mechanisms of DNA Damage and Repair. </w:t>
      </w:r>
      <w:r w:rsidRPr="005A215F">
        <w:rPr>
          <w:rFonts w:ascii="Times New Roman" w:eastAsia="Times New Roman" w:hAnsi="Times New Roman" w:cs="Times New Roman"/>
          <w:i/>
          <w:sz w:val="24"/>
          <w:szCs w:val="24"/>
          <w:lang w:val="en-US"/>
        </w:rPr>
        <w:t>Cell</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164</w:t>
      </w:r>
      <w:r w:rsidRPr="005A215F">
        <w:rPr>
          <w:rFonts w:ascii="Times New Roman" w:eastAsia="Times New Roman" w:hAnsi="Times New Roman" w:cs="Times New Roman"/>
          <w:sz w:val="24"/>
          <w:szCs w:val="24"/>
          <w:lang w:val="en-US"/>
        </w:rPr>
        <w:t>(3), 538–549.</w:t>
      </w:r>
      <w:r w:rsidR="0059200E">
        <w:fldChar w:fldCharType="begin"/>
      </w:r>
      <w:r w:rsidR="0059200E" w:rsidRPr="000F1E12">
        <w:rPr>
          <w:lang w:val="en-US"/>
          <w:rPrChange w:id="80" w:author="Chen Chunlong" w:date="2022-05-31T09:14:00Z">
            <w:rPr/>
          </w:rPrChange>
        </w:rPr>
        <w:instrText>HYPERLINK "https://doi.org/10.1016/j.cell.2015.12.050" \h</w:instrText>
      </w:r>
      <w:r w:rsidR="0059200E">
        <w:fldChar w:fldCharType="separate"/>
      </w:r>
      <w:r w:rsidRPr="000F1E12">
        <w:rPr>
          <w:lang w:val="en-US"/>
          <w:rPrChange w:id="81" w:author="Chen Chunlong" w:date="2022-05-31T09:14:00Z">
            <w:rPr/>
          </w:rPrChange>
        </w:rPr>
        <w:t xml:space="preserve"> </w:t>
      </w:r>
      <w:r w:rsidR="0059200E">
        <w:fldChar w:fldCharType="end"/>
      </w:r>
      <w:r w:rsidR="0059200E">
        <w:fldChar w:fldCharType="begin"/>
      </w:r>
      <w:r w:rsidR="0059200E" w:rsidRPr="000F1E12">
        <w:rPr>
          <w:lang w:val="en-US"/>
          <w:rPrChange w:id="82" w:author="Chen Chunlong" w:date="2022-05-31T09:14:00Z">
            <w:rPr/>
          </w:rPrChange>
        </w:rPr>
        <w:instrText>HYPERLINK "https://doi.org/10.1016/j.cell.2015.12.050"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https://doi.org/10.1016/j.cell.2015.12.050</w:t>
      </w:r>
      <w:r w:rsidR="0059200E">
        <w:fldChar w:fldCharType="end"/>
      </w:r>
    </w:p>
    <w:p w14:paraId="00000012" w14:textId="2E68910F" w:rsidR="00C3515F" w:rsidRPr="002036EA"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ICGC/TCGA Pan-Cancer Analysis of Whole Genomes Consortium (2020). Pan-cancer analysis of whole genomes.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82–93.</w:t>
      </w:r>
      <w:r w:rsidR="0059200E">
        <w:fldChar w:fldCharType="begin"/>
      </w:r>
      <w:r w:rsidR="0059200E" w:rsidRPr="000F1E12">
        <w:rPr>
          <w:lang w:val="en-US"/>
          <w:rPrChange w:id="83" w:author="Chen Chunlong" w:date="2022-05-31T09:14:00Z">
            <w:rPr/>
          </w:rPrChange>
        </w:rPr>
        <w:instrText>HYPERLINK "https://doi.org/10.1038/s41586-020-1969-6" \h</w:instrText>
      </w:r>
      <w:r w:rsidR="0059200E">
        <w:fldChar w:fldCharType="separate"/>
      </w:r>
      <w:r w:rsidRPr="000F1E12">
        <w:rPr>
          <w:lang w:val="en-US"/>
          <w:rPrChange w:id="84" w:author="Chen Chunlong" w:date="2022-05-31T09:14:00Z">
            <w:rPr/>
          </w:rPrChange>
        </w:rPr>
        <w:t xml:space="preserve"> </w:t>
      </w:r>
      <w:r w:rsidR="0059200E">
        <w:fldChar w:fldCharType="end"/>
      </w:r>
      <w:r w:rsidR="0059200E">
        <w:fldChar w:fldCharType="begin"/>
      </w:r>
      <w:r w:rsidR="0059200E" w:rsidRPr="000F1E12">
        <w:rPr>
          <w:lang w:val="en-US"/>
          <w:rPrChange w:id="85" w:author="Chen Chunlong" w:date="2022-05-31T09:14:00Z">
            <w:rPr/>
          </w:rPrChange>
        </w:rPr>
        <w:instrText>HYPERLINK "https://doi.org/10.1038/s41586-020-1969-6"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https://doi.org/10.1038/s41586-020-1969-6</w:t>
      </w:r>
      <w:r w:rsidR="0059200E">
        <w:fldChar w:fldCharType="end"/>
      </w:r>
    </w:p>
    <w:p w14:paraId="7C91C34A" w14:textId="0A3C32E6" w:rsidR="00D0073B" w:rsidRPr="002036EA" w:rsidRDefault="00D0073B" w:rsidP="00D0073B">
      <w:pPr>
        <w:spacing w:before="120" w:after="120" w:line="240" w:lineRule="auto"/>
        <w:rPr>
          <w:rFonts w:ascii="Times New Roman" w:eastAsia="Times New Roman" w:hAnsi="Times New Roman" w:cs="Times New Roman"/>
          <w:sz w:val="24"/>
          <w:szCs w:val="24"/>
          <w:lang w:val="en-US"/>
        </w:rPr>
      </w:pPr>
      <w:proofErr w:type="spellStart"/>
      <w:r w:rsidRPr="00D0073B">
        <w:rPr>
          <w:rFonts w:ascii="Times New Roman" w:eastAsia="Times New Roman" w:hAnsi="Times New Roman" w:cs="Times New Roman"/>
          <w:sz w:val="24"/>
          <w:szCs w:val="24"/>
          <w:lang w:val="fr-FR"/>
        </w:rPr>
        <w:t>Mazouzi</w:t>
      </w:r>
      <w:proofErr w:type="spellEnd"/>
      <w:r w:rsidRPr="00D0073B">
        <w:rPr>
          <w:rFonts w:ascii="Times New Roman" w:eastAsia="Times New Roman" w:hAnsi="Times New Roman" w:cs="Times New Roman"/>
          <w:sz w:val="24"/>
          <w:szCs w:val="24"/>
          <w:lang w:val="fr-FR"/>
        </w:rPr>
        <w:t xml:space="preserve">, A., </w:t>
      </w:r>
      <w:proofErr w:type="spellStart"/>
      <w:r w:rsidRPr="00D0073B">
        <w:rPr>
          <w:rFonts w:ascii="Times New Roman" w:eastAsia="Times New Roman" w:hAnsi="Times New Roman" w:cs="Times New Roman"/>
          <w:sz w:val="24"/>
          <w:szCs w:val="24"/>
          <w:lang w:val="fr-FR"/>
        </w:rPr>
        <w:t>Velimezi</w:t>
      </w:r>
      <w:proofErr w:type="spellEnd"/>
      <w:r w:rsidRPr="00D0073B">
        <w:rPr>
          <w:rFonts w:ascii="Times New Roman" w:eastAsia="Times New Roman" w:hAnsi="Times New Roman" w:cs="Times New Roman"/>
          <w:sz w:val="24"/>
          <w:szCs w:val="24"/>
          <w:lang w:val="fr-FR"/>
        </w:rPr>
        <w:t xml:space="preserve">, G., &amp; </w:t>
      </w:r>
      <w:proofErr w:type="spellStart"/>
      <w:r w:rsidRPr="00D0073B">
        <w:rPr>
          <w:rFonts w:ascii="Times New Roman" w:eastAsia="Times New Roman" w:hAnsi="Times New Roman" w:cs="Times New Roman"/>
          <w:sz w:val="24"/>
          <w:szCs w:val="24"/>
          <w:lang w:val="fr-FR"/>
        </w:rPr>
        <w:t>Loizou</w:t>
      </w:r>
      <w:proofErr w:type="spellEnd"/>
      <w:r w:rsidRPr="00D0073B">
        <w:rPr>
          <w:rFonts w:ascii="Times New Roman" w:eastAsia="Times New Roman" w:hAnsi="Times New Roman" w:cs="Times New Roman"/>
          <w:sz w:val="24"/>
          <w:szCs w:val="24"/>
          <w:lang w:val="fr-FR"/>
        </w:rPr>
        <w:t xml:space="preserve">, J. I. (2014). </w:t>
      </w:r>
      <w:r w:rsidRPr="00D0073B">
        <w:rPr>
          <w:rFonts w:ascii="Times New Roman" w:eastAsia="Times New Roman" w:hAnsi="Times New Roman" w:cs="Times New Roman"/>
          <w:sz w:val="24"/>
          <w:szCs w:val="24"/>
          <w:lang w:val="en-US"/>
        </w:rPr>
        <w:t xml:space="preserve">DNA replication stress: causes, resolution and disease. </w:t>
      </w:r>
      <w:r w:rsidRPr="002036EA">
        <w:rPr>
          <w:rFonts w:ascii="Times New Roman" w:eastAsia="Times New Roman" w:hAnsi="Times New Roman" w:cs="Times New Roman"/>
          <w:i/>
          <w:iCs/>
          <w:sz w:val="24"/>
          <w:szCs w:val="24"/>
          <w:lang w:val="en-US"/>
        </w:rPr>
        <w:t>Experimental cell research</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329</w:t>
      </w:r>
      <w:r w:rsidRPr="002036EA">
        <w:rPr>
          <w:rFonts w:ascii="Times New Roman" w:eastAsia="Times New Roman" w:hAnsi="Times New Roman" w:cs="Times New Roman"/>
          <w:sz w:val="24"/>
          <w:szCs w:val="24"/>
          <w:lang w:val="en-US"/>
        </w:rPr>
        <w:t xml:space="preserve">(1), 85–93. </w:t>
      </w:r>
      <w:r w:rsidR="0059200E">
        <w:fldChar w:fldCharType="begin"/>
      </w:r>
      <w:r w:rsidR="0059200E" w:rsidRPr="000F1E12">
        <w:rPr>
          <w:lang w:val="en-US"/>
          <w:rPrChange w:id="86" w:author="Chen Chunlong" w:date="2022-05-31T09:14:00Z">
            <w:rPr/>
          </w:rPrChange>
        </w:rPr>
        <w:instrText>HYPERLINK "https://doi.org/10.1016/j.yexcr.2014.09.030"</w:instrText>
      </w:r>
      <w:r w:rsidR="0059200E">
        <w:fldChar w:fldCharType="separate"/>
      </w:r>
      <w:r w:rsidRPr="002036EA">
        <w:rPr>
          <w:rStyle w:val="Hyperlink"/>
          <w:rFonts w:ascii="Times New Roman" w:eastAsia="Times New Roman" w:hAnsi="Times New Roman" w:cs="Times New Roman"/>
          <w:sz w:val="24"/>
          <w:szCs w:val="24"/>
          <w:lang w:val="en-US"/>
        </w:rPr>
        <w:t>https://doi.org/10.1016/j.yexcr.2014.09.030</w:t>
      </w:r>
      <w:r w:rsidR="0059200E">
        <w:fldChar w:fldCharType="end"/>
      </w:r>
      <w:r w:rsidRPr="002036EA">
        <w:rPr>
          <w:rFonts w:ascii="Times New Roman" w:eastAsia="Times New Roman" w:hAnsi="Times New Roman" w:cs="Times New Roman"/>
          <w:sz w:val="24"/>
          <w:szCs w:val="24"/>
          <w:lang w:val="en-US"/>
        </w:rPr>
        <w:t xml:space="preserve"> </w:t>
      </w:r>
    </w:p>
    <w:p w14:paraId="00000013"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proofErr w:type="spellStart"/>
      <w:r w:rsidRPr="002036EA">
        <w:rPr>
          <w:rFonts w:ascii="Times New Roman" w:eastAsia="Times New Roman" w:hAnsi="Times New Roman" w:cs="Times New Roman"/>
          <w:sz w:val="24"/>
          <w:szCs w:val="24"/>
          <w:lang w:val="en-US"/>
        </w:rPr>
        <w:t>Omichessan</w:t>
      </w:r>
      <w:proofErr w:type="spellEnd"/>
      <w:r w:rsidRPr="002036EA">
        <w:rPr>
          <w:rFonts w:ascii="Times New Roman" w:eastAsia="Times New Roman" w:hAnsi="Times New Roman" w:cs="Times New Roman"/>
          <w:sz w:val="24"/>
          <w:szCs w:val="24"/>
          <w:lang w:val="en-US"/>
        </w:rPr>
        <w:t xml:space="preserve">, H., </w:t>
      </w:r>
      <w:proofErr w:type="spellStart"/>
      <w:r w:rsidRPr="002036EA">
        <w:rPr>
          <w:rFonts w:ascii="Times New Roman" w:eastAsia="Times New Roman" w:hAnsi="Times New Roman" w:cs="Times New Roman"/>
          <w:sz w:val="24"/>
          <w:szCs w:val="24"/>
          <w:lang w:val="en-US"/>
        </w:rPr>
        <w:t>Severi</w:t>
      </w:r>
      <w:proofErr w:type="spellEnd"/>
      <w:r w:rsidRPr="002036EA">
        <w:rPr>
          <w:rFonts w:ascii="Times New Roman" w:eastAsia="Times New Roman" w:hAnsi="Times New Roman" w:cs="Times New Roman"/>
          <w:sz w:val="24"/>
          <w:szCs w:val="24"/>
          <w:lang w:val="en-US"/>
        </w:rPr>
        <w:t xml:space="preserve">, G., &amp; </w:t>
      </w:r>
      <w:proofErr w:type="spellStart"/>
      <w:r w:rsidRPr="002036EA">
        <w:rPr>
          <w:rFonts w:ascii="Times New Roman" w:eastAsia="Times New Roman" w:hAnsi="Times New Roman" w:cs="Times New Roman"/>
          <w:sz w:val="24"/>
          <w:szCs w:val="24"/>
          <w:lang w:val="en-US"/>
        </w:rPr>
        <w:t>Perduca</w:t>
      </w:r>
      <w:proofErr w:type="spellEnd"/>
      <w:r w:rsidRPr="002036EA">
        <w:rPr>
          <w:rFonts w:ascii="Times New Roman" w:eastAsia="Times New Roman" w:hAnsi="Times New Roman" w:cs="Times New Roman"/>
          <w:sz w:val="24"/>
          <w:szCs w:val="24"/>
          <w:lang w:val="en-US"/>
        </w:rPr>
        <w:t xml:space="preserve">, V. (2019). </w:t>
      </w:r>
      <w:r w:rsidRPr="005A215F">
        <w:rPr>
          <w:rFonts w:ascii="Times New Roman" w:eastAsia="Times New Roman" w:hAnsi="Times New Roman" w:cs="Times New Roman"/>
          <w:sz w:val="24"/>
          <w:szCs w:val="24"/>
          <w:lang w:val="en-US"/>
        </w:rPr>
        <w:t xml:space="preserve">Computational tools to detect signatures of mutational processes in DNA from </w:t>
      </w:r>
      <w:proofErr w:type="spellStart"/>
      <w:r w:rsidRPr="005A215F">
        <w:rPr>
          <w:rFonts w:ascii="Times New Roman" w:eastAsia="Times New Roman" w:hAnsi="Times New Roman" w:cs="Times New Roman"/>
          <w:sz w:val="24"/>
          <w:szCs w:val="24"/>
          <w:lang w:val="en-US"/>
        </w:rPr>
        <w:t>tumours</w:t>
      </w:r>
      <w:proofErr w:type="spellEnd"/>
      <w:r w:rsidRPr="005A215F">
        <w:rPr>
          <w:rFonts w:ascii="Times New Roman" w:eastAsia="Times New Roman" w:hAnsi="Times New Roman" w:cs="Times New Roman"/>
          <w:sz w:val="24"/>
          <w:szCs w:val="24"/>
          <w:lang w:val="en-US"/>
        </w:rPr>
        <w:t xml:space="preserve">: A review and empirical comparison of performance. </w:t>
      </w:r>
      <w:proofErr w:type="spellStart"/>
      <w:r w:rsidRPr="005A215F">
        <w:rPr>
          <w:rFonts w:ascii="Times New Roman" w:eastAsia="Times New Roman" w:hAnsi="Times New Roman" w:cs="Times New Roman"/>
          <w:i/>
          <w:sz w:val="24"/>
          <w:szCs w:val="24"/>
          <w:lang w:val="en-US"/>
        </w:rPr>
        <w:t>PloS</w:t>
      </w:r>
      <w:proofErr w:type="spellEnd"/>
      <w:r w:rsidRPr="005A215F">
        <w:rPr>
          <w:rFonts w:ascii="Times New Roman" w:eastAsia="Times New Roman" w:hAnsi="Times New Roman" w:cs="Times New Roman"/>
          <w:i/>
          <w:sz w:val="24"/>
          <w:szCs w:val="24"/>
          <w:lang w:val="en-US"/>
        </w:rPr>
        <w:t xml:space="preserve"> one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14</w:t>
      </w:r>
      <w:r w:rsidRPr="005A215F">
        <w:rPr>
          <w:rFonts w:ascii="Times New Roman" w:eastAsia="Times New Roman" w:hAnsi="Times New Roman" w:cs="Times New Roman"/>
          <w:sz w:val="24"/>
          <w:szCs w:val="24"/>
          <w:lang w:val="en-US"/>
        </w:rPr>
        <w:t>(9), e0221235.</w:t>
      </w:r>
      <w:r w:rsidR="0059200E">
        <w:fldChar w:fldCharType="begin"/>
      </w:r>
      <w:r w:rsidR="0059200E" w:rsidRPr="000F1E12">
        <w:rPr>
          <w:lang w:val="en-US"/>
          <w:rPrChange w:id="87" w:author="Chen Chunlong" w:date="2022-05-31T09:14:00Z">
            <w:rPr/>
          </w:rPrChange>
        </w:rPr>
        <w:instrText>HYPERLINK "https://doi.org/10.1371/journal.pone.0221235" \h</w:instrText>
      </w:r>
      <w:r w:rsidR="0059200E">
        <w:fldChar w:fldCharType="separate"/>
      </w:r>
      <w:r w:rsidRPr="000F1E12">
        <w:rPr>
          <w:lang w:val="en-US"/>
          <w:rPrChange w:id="88" w:author="Chen Chunlong" w:date="2022-05-31T09:14:00Z">
            <w:rPr/>
          </w:rPrChange>
        </w:rPr>
        <w:t xml:space="preserve"> </w:t>
      </w:r>
      <w:r w:rsidR="0059200E">
        <w:fldChar w:fldCharType="end"/>
      </w:r>
      <w:r w:rsidR="0059200E">
        <w:fldChar w:fldCharType="begin"/>
      </w:r>
      <w:r w:rsidR="0059200E" w:rsidRPr="000F1E12">
        <w:rPr>
          <w:lang w:val="en-US"/>
          <w:rPrChange w:id="89" w:author="Chen Chunlong" w:date="2022-05-31T09:14:00Z">
            <w:rPr/>
          </w:rPrChange>
        </w:rPr>
        <w:instrText>HYPERLINK "https://doi.org/10.1371/journal.pone.0221235"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https://doi.org/10.1371/journal.pone.0221235</w:t>
      </w:r>
      <w:r w:rsidR="0059200E">
        <w:fldChar w:fldCharType="end"/>
      </w:r>
    </w:p>
    <w:p w14:paraId="71DA8147" w14:textId="77777777" w:rsidR="00F975A4" w:rsidRDefault="003D7C0A">
      <w:pPr>
        <w:spacing w:before="120" w:after="120"/>
        <w:jc w:val="both"/>
        <w:rPr>
          <w:rFonts w:ascii="Times New Roman" w:eastAsia="Times New Roman" w:hAnsi="Times New Roman" w:cs="Times New Roman"/>
          <w:color w:val="1155CC"/>
          <w:sz w:val="24"/>
          <w:szCs w:val="24"/>
          <w:u w:val="single"/>
          <w:lang w:val="en-US"/>
        </w:rPr>
      </w:pPr>
      <w:proofErr w:type="spellStart"/>
      <w:r w:rsidRPr="005A215F">
        <w:rPr>
          <w:rFonts w:ascii="Times New Roman" w:eastAsia="Times New Roman" w:hAnsi="Times New Roman" w:cs="Times New Roman"/>
          <w:sz w:val="24"/>
          <w:szCs w:val="24"/>
          <w:lang w:val="en-US"/>
        </w:rPr>
        <w:t>Promonet</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Padioleau</w:t>
      </w:r>
      <w:proofErr w:type="spellEnd"/>
      <w:r w:rsidRPr="005A215F">
        <w:rPr>
          <w:rFonts w:ascii="Times New Roman" w:eastAsia="Times New Roman" w:hAnsi="Times New Roman" w:cs="Times New Roman"/>
          <w:sz w:val="24"/>
          <w:szCs w:val="24"/>
          <w:lang w:val="en-US"/>
        </w:rPr>
        <w:t xml:space="preserve">, I., Liu, Y., Sanz, L., </w:t>
      </w:r>
      <w:proofErr w:type="spellStart"/>
      <w:r w:rsidRPr="005A215F">
        <w:rPr>
          <w:rFonts w:ascii="Times New Roman" w:eastAsia="Times New Roman" w:hAnsi="Times New Roman" w:cs="Times New Roman"/>
          <w:sz w:val="24"/>
          <w:szCs w:val="24"/>
          <w:lang w:val="en-US"/>
        </w:rPr>
        <w:t>Biernacka</w:t>
      </w:r>
      <w:proofErr w:type="spellEnd"/>
      <w:r w:rsidRPr="005A215F">
        <w:rPr>
          <w:rFonts w:ascii="Times New Roman" w:eastAsia="Times New Roman" w:hAnsi="Times New Roman" w:cs="Times New Roman"/>
          <w:sz w:val="24"/>
          <w:szCs w:val="24"/>
          <w:lang w:val="en-US"/>
        </w:rPr>
        <w:t xml:space="preserve">, A., Schmitz, A. L., </w:t>
      </w:r>
      <w:proofErr w:type="spellStart"/>
      <w:r w:rsidRPr="005A215F">
        <w:rPr>
          <w:rFonts w:ascii="Times New Roman" w:eastAsia="Times New Roman" w:hAnsi="Times New Roman" w:cs="Times New Roman"/>
          <w:sz w:val="24"/>
          <w:szCs w:val="24"/>
          <w:lang w:val="en-US"/>
        </w:rPr>
        <w:t>Skrzypczak</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Sarrazin</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Mettling</w:t>
      </w:r>
      <w:proofErr w:type="spellEnd"/>
      <w:r w:rsidRPr="005A215F">
        <w:rPr>
          <w:rFonts w:ascii="Times New Roman" w:eastAsia="Times New Roman" w:hAnsi="Times New Roman" w:cs="Times New Roman"/>
          <w:sz w:val="24"/>
          <w:szCs w:val="24"/>
          <w:lang w:val="en-US"/>
        </w:rPr>
        <w:t xml:space="preserve">, C., </w:t>
      </w:r>
      <w:proofErr w:type="spellStart"/>
      <w:r w:rsidRPr="005A215F">
        <w:rPr>
          <w:rFonts w:ascii="Times New Roman" w:eastAsia="Times New Roman" w:hAnsi="Times New Roman" w:cs="Times New Roman"/>
          <w:sz w:val="24"/>
          <w:szCs w:val="24"/>
          <w:lang w:val="en-US"/>
        </w:rPr>
        <w:t>Rowicka</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Ginalski</w:t>
      </w:r>
      <w:proofErr w:type="spellEnd"/>
      <w:r w:rsidRPr="005A215F">
        <w:rPr>
          <w:rFonts w:ascii="Times New Roman" w:eastAsia="Times New Roman" w:hAnsi="Times New Roman" w:cs="Times New Roman"/>
          <w:sz w:val="24"/>
          <w:szCs w:val="24"/>
          <w:lang w:val="en-US"/>
        </w:rPr>
        <w:t xml:space="preserve">, K., </w:t>
      </w:r>
      <w:proofErr w:type="spellStart"/>
      <w:r w:rsidRPr="005A215F">
        <w:rPr>
          <w:rFonts w:ascii="Times New Roman" w:eastAsia="Times New Roman" w:hAnsi="Times New Roman" w:cs="Times New Roman"/>
          <w:sz w:val="24"/>
          <w:szCs w:val="24"/>
          <w:lang w:val="en-US"/>
        </w:rPr>
        <w:t>Chedin</w:t>
      </w:r>
      <w:proofErr w:type="spellEnd"/>
      <w:r w:rsidRPr="005A215F">
        <w:rPr>
          <w:rFonts w:ascii="Times New Roman" w:eastAsia="Times New Roman" w:hAnsi="Times New Roman" w:cs="Times New Roman"/>
          <w:sz w:val="24"/>
          <w:szCs w:val="24"/>
          <w:lang w:val="en-US"/>
        </w:rPr>
        <w:t xml:space="preserve">, F., Chen, C. L., Lin, Y. L., &amp; </w:t>
      </w:r>
      <w:proofErr w:type="spellStart"/>
      <w:r w:rsidRPr="005A215F">
        <w:rPr>
          <w:rFonts w:ascii="Times New Roman" w:eastAsia="Times New Roman" w:hAnsi="Times New Roman" w:cs="Times New Roman"/>
          <w:sz w:val="24"/>
          <w:szCs w:val="24"/>
          <w:lang w:val="en-US"/>
        </w:rPr>
        <w:t>Pasero</w:t>
      </w:r>
      <w:proofErr w:type="spellEnd"/>
      <w:r w:rsidRPr="005A215F">
        <w:rPr>
          <w:rFonts w:ascii="Times New Roman" w:eastAsia="Times New Roman" w:hAnsi="Times New Roman" w:cs="Times New Roman"/>
          <w:sz w:val="24"/>
          <w:szCs w:val="24"/>
          <w:lang w:val="en-US"/>
        </w:rPr>
        <w:t xml:space="preserve">, P. (2020). Topoisomerase 1 prevents replication stress at R-loop-enriched transcription termination sites. </w:t>
      </w:r>
      <w:r w:rsidRPr="005A215F">
        <w:rPr>
          <w:rFonts w:ascii="Times New Roman" w:eastAsia="Times New Roman" w:hAnsi="Times New Roman" w:cs="Times New Roman"/>
          <w:i/>
          <w:sz w:val="24"/>
          <w:szCs w:val="24"/>
          <w:lang w:val="en-US"/>
        </w:rPr>
        <w:t>Nature communications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11</w:t>
      </w:r>
      <w:r w:rsidRPr="005A215F">
        <w:rPr>
          <w:rFonts w:ascii="Times New Roman" w:eastAsia="Times New Roman" w:hAnsi="Times New Roman" w:cs="Times New Roman"/>
          <w:sz w:val="24"/>
          <w:szCs w:val="24"/>
          <w:lang w:val="en-US"/>
        </w:rPr>
        <w:t>(1), 3940.</w:t>
      </w:r>
      <w:r w:rsidR="0059200E">
        <w:fldChar w:fldCharType="begin"/>
      </w:r>
      <w:r w:rsidR="0059200E" w:rsidRPr="000F1E12">
        <w:rPr>
          <w:lang w:val="en-US"/>
          <w:rPrChange w:id="90" w:author="Chen Chunlong" w:date="2022-05-31T09:14:00Z">
            <w:rPr/>
          </w:rPrChange>
        </w:rPr>
        <w:instrText>HYPERLINK "https://doi.org/10.1038/s41467-020-17858-2" \h</w:instrText>
      </w:r>
      <w:r w:rsidR="0059200E">
        <w:fldChar w:fldCharType="separate"/>
      </w:r>
      <w:r w:rsidRPr="000F1E12">
        <w:rPr>
          <w:lang w:val="en-US"/>
          <w:rPrChange w:id="91" w:author="Chen Chunlong" w:date="2022-05-31T09:14:00Z">
            <w:rPr/>
          </w:rPrChange>
        </w:rPr>
        <w:t xml:space="preserve"> </w:t>
      </w:r>
      <w:r w:rsidR="0059200E">
        <w:fldChar w:fldCharType="end"/>
      </w:r>
      <w:r w:rsidR="0059200E">
        <w:fldChar w:fldCharType="begin"/>
      </w:r>
      <w:r w:rsidR="0059200E" w:rsidRPr="000F1E12">
        <w:rPr>
          <w:lang w:val="en-US"/>
          <w:rPrChange w:id="92" w:author="Chen Chunlong" w:date="2022-05-31T09:14:00Z">
            <w:rPr/>
          </w:rPrChange>
        </w:rPr>
        <w:instrText>HYPERLINK "https://doi.org/10.1038/s41467-020-17858-2"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https://doi.org/10.1038/s41467-020-17858-2</w:t>
      </w:r>
      <w:r w:rsidR="0059200E">
        <w:fldChar w:fldCharType="end"/>
      </w:r>
    </w:p>
    <w:p w14:paraId="6882B712" w14:textId="036F84BF" w:rsidR="00F975A4" w:rsidRPr="002036EA" w:rsidRDefault="00F975A4" w:rsidP="00F975A4">
      <w:pPr>
        <w:spacing w:before="120" w:after="120" w:line="240" w:lineRule="auto"/>
        <w:jc w:val="both"/>
        <w:rPr>
          <w:rFonts w:ascii="Times New Roman" w:eastAsia="Times New Roman" w:hAnsi="Times New Roman" w:cs="Times New Roman"/>
          <w:sz w:val="24"/>
          <w:szCs w:val="24"/>
          <w:lang w:val="en-US"/>
        </w:rPr>
      </w:pPr>
      <w:proofErr w:type="spellStart"/>
      <w:r w:rsidRPr="00F975A4">
        <w:rPr>
          <w:rFonts w:ascii="Times New Roman" w:eastAsia="Times New Roman" w:hAnsi="Times New Roman" w:cs="Times New Roman"/>
          <w:sz w:val="24"/>
          <w:szCs w:val="24"/>
          <w:lang w:val="en-US"/>
        </w:rPr>
        <w:t>Reijns</w:t>
      </w:r>
      <w:proofErr w:type="spellEnd"/>
      <w:r w:rsidRPr="00F975A4">
        <w:rPr>
          <w:rFonts w:ascii="Times New Roman" w:eastAsia="Times New Roman" w:hAnsi="Times New Roman" w:cs="Times New Roman"/>
          <w:sz w:val="24"/>
          <w:szCs w:val="24"/>
          <w:lang w:val="en-US"/>
        </w:rPr>
        <w:t xml:space="preserve">, M., Parry, D. A., Williams, T. C., </w:t>
      </w:r>
      <w:proofErr w:type="spellStart"/>
      <w:r w:rsidRPr="00F975A4">
        <w:rPr>
          <w:rFonts w:ascii="Times New Roman" w:eastAsia="Times New Roman" w:hAnsi="Times New Roman" w:cs="Times New Roman"/>
          <w:sz w:val="24"/>
          <w:szCs w:val="24"/>
          <w:lang w:val="en-US"/>
        </w:rPr>
        <w:t>Nadeu</w:t>
      </w:r>
      <w:proofErr w:type="spellEnd"/>
      <w:r w:rsidRPr="00F975A4">
        <w:rPr>
          <w:rFonts w:ascii="Times New Roman" w:eastAsia="Times New Roman" w:hAnsi="Times New Roman" w:cs="Times New Roman"/>
          <w:sz w:val="24"/>
          <w:szCs w:val="24"/>
          <w:lang w:val="en-US"/>
        </w:rPr>
        <w:t xml:space="preserve">, F., </w:t>
      </w:r>
      <w:proofErr w:type="spellStart"/>
      <w:r w:rsidRPr="00F975A4">
        <w:rPr>
          <w:rFonts w:ascii="Times New Roman" w:eastAsia="Times New Roman" w:hAnsi="Times New Roman" w:cs="Times New Roman"/>
          <w:sz w:val="24"/>
          <w:szCs w:val="24"/>
          <w:lang w:val="en-US"/>
        </w:rPr>
        <w:t>Hindshaw</w:t>
      </w:r>
      <w:proofErr w:type="spellEnd"/>
      <w:r w:rsidRPr="00F975A4">
        <w:rPr>
          <w:rFonts w:ascii="Times New Roman" w:eastAsia="Times New Roman" w:hAnsi="Times New Roman" w:cs="Times New Roman"/>
          <w:sz w:val="24"/>
          <w:szCs w:val="24"/>
          <w:lang w:val="en-US"/>
        </w:rPr>
        <w:t xml:space="preserve">, R. L., Rios </w:t>
      </w:r>
      <w:proofErr w:type="spellStart"/>
      <w:r w:rsidRPr="00F975A4">
        <w:rPr>
          <w:rFonts w:ascii="Times New Roman" w:eastAsia="Times New Roman" w:hAnsi="Times New Roman" w:cs="Times New Roman"/>
          <w:sz w:val="24"/>
          <w:szCs w:val="24"/>
          <w:lang w:val="en-US"/>
        </w:rPr>
        <w:t>Szwed</w:t>
      </w:r>
      <w:proofErr w:type="spellEnd"/>
      <w:r w:rsidRPr="00F975A4">
        <w:rPr>
          <w:rFonts w:ascii="Times New Roman" w:eastAsia="Times New Roman" w:hAnsi="Times New Roman" w:cs="Times New Roman"/>
          <w:sz w:val="24"/>
          <w:szCs w:val="24"/>
          <w:lang w:val="en-US"/>
        </w:rPr>
        <w:t xml:space="preserve">, D. O., Nicholson, M. D., Carroll, P., Boyle, S., </w:t>
      </w:r>
      <w:proofErr w:type="spellStart"/>
      <w:r w:rsidRPr="00F975A4">
        <w:rPr>
          <w:rFonts w:ascii="Times New Roman" w:eastAsia="Times New Roman" w:hAnsi="Times New Roman" w:cs="Times New Roman"/>
          <w:sz w:val="24"/>
          <w:szCs w:val="24"/>
          <w:lang w:val="en-US"/>
        </w:rPr>
        <w:t>Royo</w:t>
      </w:r>
      <w:proofErr w:type="spellEnd"/>
      <w:r w:rsidRPr="00F975A4">
        <w:rPr>
          <w:rFonts w:ascii="Times New Roman" w:eastAsia="Times New Roman" w:hAnsi="Times New Roman" w:cs="Times New Roman"/>
          <w:sz w:val="24"/>
          <w:szCs w:val="24"/>
          <w:lang w:val="en-US"/>
        </w:rPr>
        <w:t xml:space="preserve">, R., Cornish, A. J., Xiang, H., </w:t>
      </w:r>
      <w:proofErr w:type="spellStart"/>
      <w:r w:rsidRPr="00F975A4">
        <w:rPr>
          <w:rFonts w:ascii="Times New Roman" w:eastAsia="Times New Roman" w:hAnsi="Times New Roman" w:cs="Times New Roman"/>
          <w:sz w:val="24"/>
          <w:szCs w:val="24"/>
          <w:lang w:val="en-US"/>
        </w:rPr>
        <w:t>Ridout</w:t>
      </w:r>
      <w:proofErr w:type="spellEnd"/>
      <w:r w:rsidRPr="00F975A4">
        <w:rPr>
          <w:rFonts w:ascii="Times New Roman" w:eastAsia="Times New Roman" w:hAnsi="Times New Roman" w:cs="Times New Roman"/>
          <w:sz w:val="24"/>
          <w:szCs w:val="24"/>
          <w:lang w:val="en-US"/>
        </w:rPr>
        <w:t xml:space="preserve">, K., Genomics England Research Consortium, Colorectal Cancer Domain UK 100,000 Genomes Project, Schuh, A., Aden, K., </w:t>
      </w:r>
      <w:proofErr w:type="spellStart"/>
      <w:r w:rsidRPr="00F975A4">
        <w:rPr>
          <w:rFonts w:ascii="Times New Roman" w:eastAsia="Times New Roman" w:hAnsi="Times New Roman" w:cs="Times New Roman"/>
          <w:sz w:val="24"/>
          <w:szCs w:val="24"/>
          <w:lang w:val="en-US"/>
        </w:rPr>
        <w:t>Palles</w:t>
      </w:r>
      <w:proofErr w:type="spellEnd"/>
      <w:r w:rsidRPr="00F975A4">
        <w:rPr>
          <w:rFonts w:ascii="Times New Roman" w:eastAsia="Times New Roman" w:hAnsi="Times New Roman" w:cs="Times New Roman"/>
          <w:sz w:val="24"/>
          <w:szCs w:val="24"/>
          <w:lang w:val="en-US"/>
        </w:rPr>
        <w:t xml:space="preserve">, C., Campo, E., Stankovic, T., … Jackson, A. P. (2022). Publisher Correction: Signatures of TOP1 transcription-associated mutagenesis in cancer and germline. </w:t>
      </w:r>
      <w:r w:rsidRPr="002036EA">
        <w:rPr>
          <w:rFonts w:ascii="Times New Roman" w:eastAsia="Times New Roman" w:hAnsi="Times New Roman" w:cs="Times New Roman"/>
          <w:i/>
          <w:iCs/>
          <w:sz w:val="24"/>
          <w:szCs w:val="24"/>
          <w:lang w:val="en-US"/>
        </w:rPr>
        <w:t>Nature</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605</w:t>
      </w:r>
      <w:r w:rsidRPr="002036EA">
        <w:rPr>
          <w:rFonts w:ascii="Times New Roman" w:eastAsia="Times New Roman" w:hAnsi="Times New Roman" w:cs="Times New Roman"/>
          <w:sz w:val="24"/>
          <w:szCs w:val="24"/>
          <w:lang w:val="en-US"/>
        </w:rPr>
        <w:t xml:space="preserve">(7910), E7. </w:t>
      </w:r>
      <w:r w:rsidR="0059200E">
        <w:fldChar w:fldCharType="begin"/>
      </w:r>
      <w:r w:rsidR="0059200E" w:rsidRPr="000F1E12">
        <w:rPr>
          <w:lang w:val="en-US"/>
          <w:rPrChange w:id="93" w:author="Chen Chunlong" w:date="2022-05-31T09:14:00Z">
            <w:rPr/>
          </w:rPrChange>
        </w:rPr>
        <w:instrText>HYPERLINK "https://doi.org/10.1038/s41586-022-04812-z"</w:instrText>
      </w:r>
      <w:r w:rsidR="0059200E">
        <w:fldChar w:fldCharType="separate"/>
      </w:r>
      <w:r w:rsidRPr="002036EA">
        <w:rPr>
          <w:rStyle w:val="Hyperlink"/>
          <w:rFonts w:ascii="Times New Roman" w:eastAsia="Times New Roman" w:hAnsi="Times New Roman" w:cs="Times New Roman"/>
          <w:sz w:val="24"/>
          <w:szCs w:val="24"/>
          <w:lang w:val="en-US"/>
        </w:rPr>
        <w:t>https://doi.org/10.1038/s41586-022-04812-z</w:t>
      </w:r>
      <w:r w:rsidR="0059200E">
        <w:fldChar w:fldCharType="end"/>
      </w:r>
      <w:r w:rsidRPr="002036EA">
        <w:rPr>
          <w:rFonts w:ascii="Times New Roman" w:eastAsia="Times New Roman" w:hAnsi="Times New Roman" w:cs="Times New Roman"/>
          <w:sz w:val="24"/>
          <w:szCs w:val="24"/>
          <w:lang w:val="en-US"/>
        </w:rPr>
        <w:t xml:space="preserve"> </w:t>
      </w:r>
    </w:p>
    <w:p w14:paraId="00000015" w14:textId="669E7887" w:rsidR="00C3515F" w:rsidRPr="005A215F" w:rsidRDefault="003D7C0A">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lastRenderedPageBreak/>
        <w:t xml:space="preserve">Stratton, M. R., Campbell, P. J., &amp; </w:t>
      </w:r>
      <w:proofErr w:type="spellStart"/>
      <w:r w:rsidRPr="005A215F">
        <w:rPr>
          <w:rFonts w:ascii="Times New Roman" w:eastAsia="Times New Roman" w:hAnsi="Times New Roman" w:cs="Times New Roman"/>
          <w:sz w:val="24"/>
          <w:szCs w:val="24"/>
          <w:lang w:val="en-US"/>
        </w:rPr>
        <w:t>Futreal</w:t>
      </w:r>
      <w:proofErr w:type="spellEnd"/>
      <w:r w:rsidRPr="005A215F">
        <w:rPr>
          <w:rFonts w:ascii="Times New Roman" w:eastAsia="Times New Roman" w:hAnsi="Times New Roman" w:cs="Times New Roman"/>
          <w:sz w:val="24"/>
          <w:szCs w:val="24"/>
          <w:lang w:val="en-US"/>
        </w:rPr>
        <w:t xml:space="preserve">, P. A. (2009). The cancer genome.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458</w:t>
      </w:r>
      <w:r w:rsidRPr="005A215F">
        <w:rPr>
          <w:rFonts w:ascii="Times New Roman" w:eastAsia="Times New Roman" w:hAnsi="Times New Roman" w:cs="Times New Roman"/>
          <w:sz w:val="24"/>
          <w:szCs w:val="24"/>
          <w:lang w:val="en-US"/>
        </w:rPr>
        <w:t>(7239), 719–724.</w:t>
      </w:r>
      <w:r w:rsidR="0059200E">
        <w:fldChar w:fldCharType="begin"/>
      </w:r>
      <w:r w:rsidR="0059200E" w:rsidRPr="000F1E12">
        <w:rPr>
          <w:lang w:val="en-US"/>
          <w:rPrChange w:id="94" w:author="Chen Chunlong" w:date="2022-05-31T09:14:00Z">
            <w:rPr/>
          </w:rPrChange>
        </w:rPr>
        <w:instrText>HYPERLINK "https://doi.org/10.1038/nature07943" \h</w:instrText>
      </w:r>
      <w:r w:rsidR="0059200E">
        <w:fldChar w:fldCharType="separate"/>
      </w:r>
      <w:r w:rsidRPr="000F1E12">
        <w:rPr>
          <w:lang w:val="en-US"/>
          <w:rPrChange w:id="95" w:author="Chen Chunlong" w:date="2022-05-31T09:14:00Z">
            <w:rPr/>
          </w:rPrChange>
        </w:rPr>
        <w:t xml:space="preserve"> </w:t>
      </w:r>
      <w:r w:rsidR="0059200E">
        <w:fldChar w:fldCharType="end"/>
      </w:r>
      <w:r w:rsidR="0059200E">
        <w:fldChar w:fldCharType="begin"/>
      </w:r>
      <w:r w:rsidR="0059200E" w:rsidRPr="000F1E12">
        <w:rPr>
          <w:lang w:val="en-US"/>
          <w:rPrChange w:id="96" w:author="Chen Chunlong" w:date="2022-05-31T09:14:00Z">
            <w:rPr/>
          </w:rPrChange>
        </w:rPr>
        <w:instrText>HYPERLINK "https://doi.org/10.1038/nature07943"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https://doi.org/10.1038/nature07943</w:t>
      </w:r>
      <w:r w:rsidR="0059200E">
        <w:fldChar w:fldCharType="end"/>
      </w:r>
    </w:p>
    <w:p w14:paraId="00000016"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Tate, J. G., Bamford, S., </w:t>
      </w:r>
      <w:proofErr w:type="spellStart"/>
      <w:r w:rsidRPr="005A215F">
        <w:rPr>
          <w:rFonts w:ascii="Times New Roman" w:eastAsia="Times New Roman" w:hAnsi="Times New Roman" w:cs="Times New Roman"/>
          <w:sz w:val="24"/>
          <w:szCs w:val="24"/>
          <w:lang w:val="en-US"/>
        </w:rPr>
        <w:t>Jubb</w:t>
      </w:r>
      <w:proofErr w:type="spellEnd"/>
      <w:r w:rsidRPr="005A215F">
        <w:rPr>
          <w:rFonts w:ascii="Times New Roman" w:eastAsia="Times New Roman" w:hAnsi="Times New Roman" w:cs="Times New Roman"/>
          <w:sz w:val="24"/>
          <w:szCs w:val="24"/>
          <w:lang w:val="en-US"/>
        </w:rPr>
        <w:t xml:space="preserve">, H. C., </w:t>
      </w:r>
      <w:proofErr w:type="spellStart"/>
      <w:r w:rsidRPr="005A215F">
        <w:rPr>
          <w:rFonts w:ascii="Times New Roman" w:eastAsia="Times New Roman" w:hAnsi="Times New Roman" w:cs="Times New Roman"/>
          <w:sz w:val="24"/>
          <w:szCs w:val="24"/>
          <w:lang w:val="en-US"/>
        </w:rPr>
        <w:t>Sondka</w:t>
      </w:r>
      <w:proofErr w:type="spellEnd"/>
      <w:r w:rsidRPr="005A215F">
        <w:rPr>
          <w:rFonts w:ascii="Times New Roman" w:eastAsia="Times New Roman" w:hAnsi="Times New Roman" w:cs="Times New Roman"/>
          <w:sz w:val="24"/>
          <w:szCs w:val="24"/>
          <w:lang w:val="en-US"/>
        </w:rPr>
        <w:t xml:space="preserve">, Z., </w:t>
      </w:r>
      <w:proofErr w:type="spellStart"/>
      <w:r w:rsidRPr="005A215F">
        <w:rPr>
          <w:rFonts w:ascii="Times New Roman" w:eastAsia="Times New Roman" w:hAnsi="Times New Roman" w:cs="Times New Roman"/>
          <w:sz w:val="24"/>
          <w:szCs w:val="24"/>
          <w:lang w:val="en-US"/>
        </w:rPr>
        <w:t>Beare</w:t>
      </w:r>
      <w:proofErr w:type="spellEnd"/>
      <w:r w:rsidRPr="005A215F">
        <w:rPr>
          <w:rFonts w:ascii="Times New Roman" w:eastAsia="Times New Roman" w:hAnsi="Times New Roman" w:cs="Times New Roman"/>
          <w:sz w:val="24"/>
          <w:szCs w:val="24"/>
          <w:lang w:val="en-US"/>
        </w:rPr>
        <w:t xml:space="preserve">, D. M., </w:t>
      </w:r>
      <w:proofErr w:type="spellStart"/>
      <w:r w:rsidRPr="005A215F">
        <w:rPr>
          <w:rFonts w:ascii="Times New Roman" w:eastAsia="Times New Roman" w:hAnsi="Times New Roman" w:cs="Times New Roman"/>
          <w:sz w:val="24"/>
          <w:szCs w:val="24"/>
          <w:lang w:val="en-US"/>
        </w:rPr>
        <w:t>Bindal</w:t>
      </w:r>
      <w:proofErr w:type="spellEnd"/>
      <w:r w:rsidRPr="005A215F">
        <w:rPr>
          <w:rFonts w:ascii="Times New Roman" w:eastAsia="Times New Roman" w:hAnsi="Times New Roman" w:cs="Times New Roman"/>
          <w:sz w:val="24"/>
          <w:szCs w:val="24"/>
          <w:lang w:val="en-US"/>
        </w:rPr>
        <w:t xml:space="preserve">, N., </w:t>
      </w:r>
      <w:proofErr w:type="spellStart"/>
      <w:r w:rsidRPr="005A215F">
        <w:rPr>
          <w:rFonts w:ascii="Times New Roman" w:eastAsia="Times New Roman" w:hAnsi="Times New Roman" w:cs="Times New Roman"/>
          <w:sz w:val="24"/>
          <w:szCs w:val="24"/>
          <w:lang w:val="en-US"/>
        </w:rPr>
        <w:t>Boutselakis</w:t>
      </w:r>
      <w:proofErr w:type="spellEnd"/>
      <w:r w:rsidRPr="005A215F">
        <w:rPr>
          <w:rFonts w:ascii="Times New Roman" w:eastAsia="Times New Roman" w:hAnsi="Times New Roman" w:cs="Times New Roman"/>
          <w:sz w:val="24"/>
          <w:szCs w:val="24"/>
          <w:lang w:val="en-US"/>
        </w:rPr>
        <w:t xml:space="preserve">, H., Cole, C. G., </w:t>
      </w:r>
      <w:proofErr w:type="spellStart"/>
      <w:r w:rsidRPr="005A215F">
        <w:rPr>
          <w:rFonts w:ascii="Times New Roman" w:eastAsia="Times New Roman" w:hAnsi="Times New Roman" w:cs="Times New Roman"/>
          <w:sz w:val="24"/>
          <w:szCs w:val="24"/>
          <w:lang w:val="en-US"/>
        </w:rPr>
        <w:t>Creatore</w:t>
      </w:r>
      <w:proofErr w:type="spellEnd"/>
      <w:r w:rsidRPr="005A215F">
        <w:rPr>
          <w:rFonts w:ascii="Times New Roman" w:eastAsia="Times New Roman" w:hAnsi="Times New Roman" w:cs="Times New Roman"/>
          <w:sz w:val="24"/>
          <w:szCs w:val="24"/>
          <w:lang w:val="en-US"/>
        </w:rPr>
        <w:t xml:space="preserve">, C., Dawson, E., Fish, P., Harsha, B., Hathaway, C., </w:t>
      </w:r>
      <w:proofErr w:type="spellStart"/>
      <w:r w:rsidRPr="005A215F">
        <w:rPr>
          <w:rFonts w:ascii="Times New Roman" w:eastAsia="Times New Roman" w:hAnsi="Times New Roman" w:cs="Times New Roman"/>
          <w:sz w:val="24"/>
          <w:szCs w:val="24"/>
          <w:lang w:val="en-US"/>
        </w:rPr>
        <w:t>Jupe</w:t>
      </w:r>
      <w:proofErr w:type="spellEnd"/>
      <w:r w:rsidRPr="005A215F">
        <w:rPr>
          <w:rFonts w:ascii="Times New Roman" w:eastAsia="Times New Roman" w:hAnsi="Times New Roman" w:cs="Times New Roman"/>
          <w:sz w:val="24"/>
          <w:szCs w:val="24"/>
          <w:lang w:val="en-US"/>
        </w:rPr>
        <w:t xml:space="preserve">, S. C., </w:t>
      </w:r>
      <w:proofErr w:type="spellStart"/>
      <w:r w:rsidRPr="005A215F">
        <w:rPr>
          <w:rFonts w:ascii="Times New Roman" w:eastAsia="Times New Roman" w:hAnsi="Times New Roman" w:cs="Times New Roman"/>
          <w:sz w:val="24"/>
          <w:szCs w:val="24"/>
          <w:lang w:val="en-US"/>
        </w:rPr>
        <w:t>Kok</w:t>
      </w:r>
      <w:proofErr w:type="spellEnd"/>
      <w:r w:rsidRPr="005A215F">
        <w:rPr>
          <w:rFonts w:ascii="Times New Roman" w:eastAsia="Times New Roman" w:hAnsi="Times New Roman" w:cs="Times New Roman"/>
          <w:sz w:val="24"/>
          <w:szCs w:val="24"/>
          <w:lang w:val="en-US"/>
        </w:rPr>
        <w:t xml:space="preserve">, C. Y., Noble, K., Ponting, L., Ramshaw, C. C., Rye, C. E., Speedy, H. E., … Forbes, S. A. (2019). COSMIC: the Catalogue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w:t>
      </w:r>
      <w:r w:rsidRPr="005A215F">
        <w:rPr>
          <w:rFonts w:ascii="Times New Roman" w:eastAsia="Times New Roman" w:hAnsi="Times New Roman" w:cs="Times New Roman"/>
          <w:i/>
          <w:sz w:val="24"/>
          <w:szCs w:val="24"/>
          <w:lang w:val="en-US"/>
        </w:rPr>
        <w:t>Nucleic acids research</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47</w:t>
      </w:r>
      <w:r w:rsidRPr="005A215F">
        <w:rPr>
          <w:rFonts w:ascii="Times New Roman" w:eastAsia="Times New Roman" w:hAnsi="Times New Roman" w:cs="Times New Roman"/>
          <w:sz w:val="24"/>
          <w:szCs w:val="24"/>
          <w:lang w:val="en-US"/>
        </w:rPr>
        <w:t>(D1), D941–D947.</w:t>
      </w:r>
      <w:r w:rsidR="0059200E">
        <w:fldChar w:fldCharType="begin"/>
      </w:r>
      <w:r w:rsidR="0059200E" w:rsidRPr="000F1E12">
        <w:rPr>
          <w:lang w:val="en-US"/>
          <w:rPrChange w:id="97" w:author="Chen Chunlong" w:date="2022-05-31T09:14:00Z">
            <w:rPr/>
          </w:rPrChange>
        </w:rPr>
        <w:instrText>HYPERLINK "https://doi.org/10.1093/nar/gky1015" \h</w:instrText>
      </w:r>
      <w:r w:rsidR="0059200E">
        <w:fldChar w:fldCharType="separate"/>
      </w:r>
      <w:r w:rsidRPr="000F1E12">
        <w:rPr>
          <w:lang w:val="en-US"/>
          <w:rPrChange w:id="98" w:author="Chen Chunlong" w:date="2022-05-31T09:14:00Z">
            <w:rPr/>
          </w:rPrChange>
        </w:rPr>
        <w:t xml:space="preserve"> </w:t>
      </w:r>
      <w:r w:rsidR="0059200E">
        <w:fldChar w:fldCharType="end"/>
      </w:r>
      <w:r w:rsidR="0059200E">
        <w:fldChar w:fldCharType="begin"/>
      </w:r>
      <w:r w:rsidR="0059200E" w:rsidRPr="000F1E12">
        <w:rPr>
          <w:lang w:val="en-US"/>
          <w:rPrChange w:id="99" w:author="Chen Chunlong" w:date="2022-05-31T09:14:00Z">
            <w:rPr/>
          </w:rPrChange>
        </w:rPr>
        <w:instrText>HYPERLINK "https://doi.org/10.1093/nar/gky1015" \h</w:instrText>
      </w:r>
      <w:r w:rsidR="0059200E">
        <w:fldChar w:fldCharType="separate"/>
      </w:r>
      <w:r w:rsidRPr="005A215F">
        <w:rPr>
          <w:rFonts w:ascii="Times New Roman" w:eastAsia="Times New Roman" w:hAnsi="Times New Roman" w:cs="Times New Roman"/>
          <w:color w:val="1155CC"/>
          <w:sz w:val="24"/>
          <w:szCs w:val="24"/>
          <w:u w:val="single"/>
          <w:lang w:val="en-US"/>
        </w:rPr>
        <w:t>https://doi.org/10.1093/nar/gky1015</w:t>
      </w:r>
      <w:r w:rsidR="0059200E">
        <w:fldChar w:fldCharType="end"/>
      </w:r>
    </w:p>
    <w:p w14:paraId="00000017" w14:textId="77777777" w:rsidR="00C3515F" w:rsidRPr="005A215F" w:rsidRDefault="003D7C0A">
      <w:pPr>
        <w:spacing w:before="120" w:after="120"/>
        <w:jc w:val="both"/>
        <w:rPr>
          <w:rFonts w:ascii="Times New Roman" w:eastAsia="Times New Roman" w:hAnsi="Times New Roman" w:cs="Times New Roman"/>
          <w:color w:val="1155CC"/>
          <w:sz w:val="24"/>
          <w:szCs w:val="24"/>
          <w:lang w:val="en-US"/>
        </w:rPr>
      </w:pPr>
      <w:r w:rsidRPr="005A215F">
        <w:rPr>
          <w:rFonts w:ascii="Times New Roman" w:eastAsia="Times New Roman" w:hAnsi="Times New Roman" w:cs="Times New Roman"/>
          <w:sz w:val="24"/>
          <w:szCs w:val="24"/>
          <w:lang w:val="en-US"/>
        </w:rPr>
        <w:t xml:space="preserve">Wilson, J. and Hunt, T., 2015. </w:t>
      </w:r>
      <w:r w:rsidRPr="005A215F">
        <w:rPr>
          <w:rFonts w:ascii="Times New Roman" w:eastAsia="Times New Roman" w:hAnsi="Times New Roman" w:cs="Times New Roman"/>
          <w:i/>
          <w:sz w:val="24"/>
          <w:szCs w:val="24"/>
          <w:lang w:val="en-US"/>
        </w:rPr>
        <w:t>Molecular biology of the cell</w:t>
      </w:r>
      <w:r w:rsidRPr="005A215F">
        <w:rPr>
          <w:rFonts w:ascii="Times New Roman" w:eastAsia="Times New Roman" w:hAnsi="Times New Roman" w:cs="Times New Roman"/>
          <w:sz w:val="24"/>
          <w:szCs w:val="24"/>
          <w:lang w:val="en-US"/>
        </w:rPr>
        <w:t>. New York, NY: Garland Science, pp.3, 237-287.</w:t>
      </w:r>
    </w:p>
    <w:p w14:paraId="00000018" w14:textId="77777777" w:rsidR="00C3515F" w:rsidRDefault="003D7C0A">
      <w:pPr>
        <w:jc w:val="both"/>
        <w:rPr>
          <w:rFonts w:ascii="Times New Roman" w:eastAsia="Times New Roman" w:hAnsi="Times New Roman" w:cs="Times New Roman"/>
          <w:sz w:val="24"/>
          <w:szCs w:val="24"/>
        </w:rPr>
      </w:pPr>
      <w:r w:rsidRPr="005A215F">
        <w:rPr>
          <w:rFonts w:ascii="Times New Roman" w:eastAsia="Times New Roman" w:hAnsi="Times New Roman" w:cs="Times New Roman"/>
          <w:sz w:val="24"/>
          <w:szCs w:val="24"/>
          <w:lang w:val="en-US"/>
        </w:rPr>
        <w:t xml:space="preserve">Zeman, M. K., &amp;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K. A. (2014). Causes and consequences of replication stress. </w:t>
      </w:r>
      <w:r>
        <w:rPr>
          <w:rFonts w:ascii="Times New Roman" w:eastAsia="Times New Roman" w:hAnsi="Times New Roman" w:cs="Times New Roman"/>
          <w:i/>
          <w:sz w:val="24"/>
          <w:szCs w:val="24"/>
        </w:rPr>
        <w:t xml:space="preserve">Nature </w:t>
      </w:r>
      <w:proofErr w:type="spellStart"/>
      <w:r>
        <w:rPr>
          <w:rFonts w:ascii="Times New Roman" w:eastAsia="Times New Roman" w:hAnsi="Times New Roman" w:cs="Times New Roman"/>
          <w:i/>
          <w:sz w:val="24"/>
          <w:szCs w:val="24"/>
        </w:rPr>
        <w:t>cell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biology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2–9.</w:t>
      </w:r>
      <w:hyperlink r:id="rId9">
        <w:r>
          <w:t xml:space="preserve"> </w:t>
        </w:r>
      </w:hyperlink>
      <w:hyperlink r:id="rId10">
        <w:r>
          <w:rPr>
            <w:rFonts w:ascii="Times New Roman" w:eastAsia="Times New Roman" w:hAnsi="Times New Roman" w:cs="Times New Roman"/>
            <w:color w:val="1155CC"/>
            <w:sz w:val="24"/>
            <w:szCs w:val="24"/>
            <w:u w:val="single"/>
          </w:rPr>
          <w:t>https://doi.org/10.1038/ncb2897</w:t>
        </w:r>
      </w:hyperlink>
    </w:p>
    <w:sectPr w:rsidR="00C3515F">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hen Chunlong" w:date="2022-05-31T09:24:00Z" w:initials="CC">
    <w:p w14:paraId="7606D824" w14:textId="2140E826" w:rsidR="00BF3295" w:rsidRPr="00BF3295" w:rsidRDefault="00BF3295">
      <w:pPr>
        <w:pStyle w:val="CommentText"/>
        <w:rPr>
          <w:lang w:val="en-US"/>
        </w:rPr>
      </w:pPr>
      <w:r>
        <w:rPr>
          <w:rStyle w:val="CommentReference"/>
        </w:rPr>
        <w:annotationRef/>
      </w:r>
      <w:r w:rsidRPr="00BF3295">
        <w:rPr>
          <w:lang w:val="en-US"/>
        </w:rPr>
        <w:t>You can consider cite a review here.</w:t>
      </w:r>
    </w:p>
  </w:comment>
  <w:comment w:id="21" w:author="Chen Chunlong" w:date="2022-05-31T09:19:00Z" w:initials="CC">
    <w:p w14:paraId="12E23B37" w14:textId="770EBB88" w:rsidR="000F1E12" w:rsidRPr="000F1E12" w:rsidRDefault="000F1E12">
      <w:pPr>
        <w:pStyle w:val="CommentText"/>
        <w:rPr>
          <w:lang w:val="en-US"/>
        </w:rPr>
      </w:pPr>
      <w:r>
        <w:rPr>
          <w:rStyle w:val="CommentReference"/>
        </w:rPr>
        <w:annotationRef/>
      </w:r>
      <w:r w:rsidRPr="000F1E12">
        <w:rPr>
          <w:lang w:val="en-US"/>
        </w:rPr>
        <w:t>It needs a title and figure legend.</w:t>
      </w:r>
    </w:p>
  </w:comment>
  <w:comment w:id="32" w:author="Chen Chunlong" w:date="2022-05-31T09:35:00Z" w:initials="CC">
    <w:p w14:paraId="02AACA5C" w14:textId="77777777" w:rsidR="0001196B" w:rsidRDefault="0001196B" w:rsidP="0001196B">
      <w:pPr>
        <w:pStyle w:val="NormalWeb"/>
        <w:ind w:left="480" w:hanging="480"/>
        <w:rPr>
          <w:lang w:val="en-US"/>
        </w:rPr>
      </w:pPr>
      <w:r>
        <w:rPr>
          <w:rStyle w:val="CommentReference"/>
        </w:rPr>
        <w:annotationRef/>
      </w:r>
      <w:r w:rsidRPr="0001196B">
        <w:rPr>
          <w:lang w:val="en-US"/>
        </w:rPr>
        <w:t xml:space="preserve">You might be interested in </w:t>
      </w:r>
      <w:r>
        <w:rPr>
          <w:lang w:val="en-US"/>
        </w:rPr>
        <w:t xml:space="preserve">this paper: </w:t>
      </w:r>
    </w:p>
    <w:p w14:paraId="58CFF18A" w14:textId="1ED23E3F" w:rsidR="0001196B" w:rsidRDefault="0001196B" w:rsidP="0001196B">
      <w:pPr>
        <w:pStyle w:val="NormalWeb"/>
        <w:ind w:left="480" w:hanging="480"/>
      </w:pPr>
      <w:r>
        <w:t xml:space="preserve">Chen, C.-L., Duquenne, L., Audit, B., Guilbaud, G., Rappailles, A., Baker, A., Huvet, M., D’Aubenton-Carafa, Y., Hyrien, O., Arneodo, A., et al. (2011) Replication-associated mutational asymmetry in the human genome. </w:t>
      </w:r>
      <w:r>
        <w:rPr>
          <w:i/>
          <w:iCs/>
        </w:rPr>
        <w:t>Mol. Biol. Evol.</w:t>
      </w:r>
      <w:r>
        <w:t xml:space="preserve">, </w:t>
      </w:r>
      <w:r>
        <w:rPr>
          <w:b/>
          <w:bCs/>
        </w:rPr>
        <w:t>28</w:t>
      </w:r>
      <w:r>
        <w:t>, 2327–37.</w:t>
      </w:r>
    </w:p>
    <w:p w14:paraId="1CFDD55D" w14:textId="77777777" w:rsidR="0001196B" w:rsidRDefault="0001196B">
      <w:pPr>
        <w:pStyle w:val="CommentText"/>
        <w:rPr>
          <w:lang w:val="en-US"/>
        </w:rPr>
      </w:pPr>
    </w:p>
    <w:p w14:paraId="7F9F8C2F" w14:textId="77777777" w:rsidR="0001196B" w:rsidRDefault="0001196B">
      <w:pPr>
        <w:pStyle w:val="CommentText"/>
        <w:rPr>
          <w:lang w:val="en-US"/>
        </w:rPr>
      </w:pPr>
    </w:p>
    <w:p w14:paraId="10A32DAD" w14:textId="77777777" w:rsidR="0001196B" w:rsidRDefault="0001196B">
      <w:pPr>
        <w:pStyle w:val="CommentText"/>
        <w:rPr>
          <w:lang w:val="en-US"/>
        </w:rPr>
      </w:pPr>
      <w:r>
        <w:rPr>
          <w:lang w:val="en-US"/>
        </w:rPr>
        <w:t>Another one for the mutation rate:</w:t>
      </w:r>
    </w:p>
    <w:p w14:paraId="7E315664" w14:textId="2AC5BC5F" w:rsidR="0001196B" w:rsidRDefault="0001196B" w:rsidP="0001196B">
      <w:pPr>
        <w:pStyle w:val="NormalWeb"/>
        <w:ind w:left="480" w:hanging="480"/>
      </w:pPr>
      <w:r>
        <w:t xml:space="preserve">Chen, C.-L., Rappailles, A., Duquenne, L., Huvet, M., Guilbaud, G., Farinelli, L., Audit, B., D’Aubenton-Carafa, Y., Arneodo, A., Hyrien, O., et al. (2010) Impact of replication timing on non-CpG and CpG substitution rates in mammalian genomes. </w:t>
      </w:r>
      <w:r>
        <w:rPr>
          <w:i/>
          <w:iCs/>
        </w:rPr>
        <w:t>Genome Res.</w:t>
      </w:r>
      <w:r>
        <w:t xml:space="preserve">, </w:t>
      </w:r>
      <w:r>
        <w:rPr>
          <w:b/>
          <w:bCs/>
        </w:rPr>
        <w:t>20</w:t>
      </w:r>
      <w:r>
        <w:t>, 447–57.</w:t>
      </w:r>
    </w:p>
    <w:p w14:paraId="4304D2F4" w14:textId="2CB75777" w:rsidR="0001196B" w:rsidRPr="0001196B" w:rsidRDefault="0001196B">
      <w:pPr>
        <w:pStyle w:val="CommentText"/>
        <w:rPr>
          <w:lang w:val="en-US"/>
        </w:rPr>
      </w:pPr>
    </w:p>
  </w:comment>
  <w:comment w:id="37" w:author="Chen Chunlong" w:date="2022-05-31T09:36:00Z" w:initials="CC">
    <w:p w14:paraId="04738075" w14:textId="1D55F360" w:rsidR="0001196B" w:rsidRDefault="0001196B">
      <w:pPr>
        <w:pStyle w:val="CommentText"/>
        <w:rPr>
          <w:lang w:val="en-US"/>
        </w:rPr>
      </w:pPr>
      <w:r>
        <w:rPr>
          <w:rStyle w:val="CommentReference"/>
        </w:rPr>
        <w:annotationRef/>
      </w:r>
      <w:r>
        <w:rPr>
          <w:lang w:val="en-US"/>
        </w:rPr>
        <w:t xml:space="preserve">For your information, </w:t>
      </w:r>
      <w:r w:rsidRPr="0001196B">
        <w:rPr>
          <w:lang w:val="en-US"/>
        </w:rPr>
        <w:t>I have several recent works associ</w:t>
      </w:r>
      <w:r>
        <w:rPr>
          <w:lang w:val="en-US"/>
        </w:rPr>
        <w:t>ated with APOBEC:</w:t>
      </w:r>
    </w:p>
    <w:p w14:paraId="52E9741B" w14:textId="77777777" w:rsidR="0001196B" w:rsidRDefault="0001196B">
      <w:pPr>
        <w:pStyle w:val="CommentText"/>
        <w:rPr>
          <w:lang w:val="en-US"/>
        </w:rPr>
      </w:pPr>
    </w:p>
    <w:p w14:paraId="020D62FF" w14:textId="546A6048" w:rsidR="0001196B" w:rsidRDefault="0001196B" w:rsidP="0001196B">
      <w:pPr>
        <w:pStyle w:val="NormalWeb"/>
        <w:ind w:left="480" w:hanging="480"/>
      </w:pPr>
      <w:r>
        <w:t xml:space="preserve">DeWeerd, R.A., Németh, E., Póti, Á., Petryk, N., Chen, C.-L., Hyrien, O., Szüts, D. and Green, A.M. (2022) Prospectively defined patterns of APOBEC3A mutagenesis are prevalent in human cancers. </w:t>
      </w:r>
      <w:r>
        <w:rPr>
          <w:i/>
          <w:iCs/>
        </w:rPr>
        <w:t>Cell Rep.</w:t>
      </w:r>
      <w:r>
        <w:t xml:space="preserve">, </w:t>
      </w:r>
      <w:r>
        <w:rPr>
          <w:b/>
          <w:bCs/>
        </w:rPr>
        <w:t>38</w:t>
      </w:r>
      <w:r>
        <w:t>, 110555.</w:t>
      </w:r>
    </w:p>
    <w:p w14:paraId="16FB7727" w14:textId="77777777" w:rsidR="0001196B" w:rsidRDefault="0001196B">
      <w:pPr>
        <w:pStyle w:val="CommentText"/>
        <w:rPr>
          <w:lang w:val="en-US"/>
        </w:rPr>
      </w:pPr>
    </w:p>
    <w:p w14:paraId="344BE505" w14:textId="1B35431A" w:rsidR="0001196B" w:rsidRDefault="0001196B" w:rsidP="0001196B">
      <w:pPr>
        <w:pStyle w:val="NormalWeb"/>
        <w:ind w:left="480" w:hanging="480"/>
      </w:pPr>
      <w:r>
        <w:t xml:space="preserve">Shi, M.J., Meng, X.Y., Chen, C.L., Dyrskjøt, L., Radvanyi, F., Prokunina-Olsson, L. and Bernard-Pierrot, I. (2020) Reply to Alexander Yang, Vincent L. Cannataro, Jeffrey P. Townsend’s Letter to the Editor, re: Ming-Jun Shi, Xiang-Yu Meng, Philippe Lamy, et al. APOBEC-mediated Mutagenesis as, a Likely Cause of FGFR3 S249C Mutation Over-representation in Bladder Cancer. </w:t>
      </w:r>
      <w:r>
        <w:rPr>
          <w:i/>
          <w:iCs/>
        </w:rPr>
        <w:t>Eur. Urol.</w:t>
      </w:r>
      <w:r>
        <w:t xml:space="preserve">, </w:t>
      </w:r>
      <w:r>
        <w:rPr>
          <w:b/>
          <w:bCs/>
        </w:rPr>
        <w:t>77</w:t>
      </w:r>
      <w:r>
        <w:t>, e26–e27.</w:t>
      </w:r>
    </w:p>
    <w:p w14:paraId="655C0DBE" w14:textId="434EEC9C" w:rsidR="0001196B" w:rsidRDefault="0001196B" w:rsidP="0001196B">
      <w:pPr>
        <w:pStyle w:val="NormalWeb"/>
        <w:ind w:left="480" w:hanging="480"/>
      </w:pPr>
    </w:p>
    <w:p w14:paraId="4667A5C5" w14:textId="362A94DB" w:rsidR="0001196B" w:rsidRDefault="0001196B" w:rsidP="0001196B">
      <w:pPr>
        <w:pStyle w:val="NormalWeb"/>
        <w:ind w:left="480" w:hanging="480"/>
      </w:pPr>
      <w:r>
        <w:t xml:space="preserve">Shi, M.J., Meng, X.Y., Fontugne, J., Chen, C.L., Radvanyi, F. and Bernard-Pierrot, I. (2020) Identification of new driver and passenger mutations within APOBEC-induced hotspot mutations in bladder cancer. </w:t>
      </w:r>
      <w:r>
        <w:rPr>
          <w:i/>
          <w:iCs/>
        </w:rPr>
        <w:t>Genome Med.</w:t>
      </w:r>
      <w:r>
        <w:t xml:space="preserve">, </w:t>
      </w:r>
      <w:r>
        <w:rPr>
          <w:b/>
          <w:bCs/>
        </w:rPr>
        <w:t>12</w:t>
      </w:r>
      <w:r>
        <w:t>, 85.</w:t>
      </w:r>
    </w:p>
    <w:p w14:paraId="45D805F2" w14:textId="77777777" w:rsidR="0001196B" w:rsidRDefault="0001196B" w:rsidP="0001196B">
      <w:pPr>
        <w:pStyle w:val="NormalWeb"/>
        <w:ind w:left="480" w:hanging="480"/>
      </w:pPr>
    </w:p>
    <w:p w14:paraId="1A9FAFC8" w14:textId="4D4CD104" w:rsidR="0001196B" w:rsidRPr="0001196B" w:rsidRDefault="0001196B">
      <w:pPr>
        <w:pStyle w:val="CommentText"/>
        <w:rPr>
          <w:lang w:val="en-US"/>
        </w:rPr>
      </w:pPr>
    </w:p>
  </w:comment>
  <w:comment w:id="49" w:author="Chen Chunlong" w:date="2022-05-31T09:52:00Z" w:initials="CC">
    <w:p w14:paraId="3CD09D0B" w14:textId="77777777" w:rsidR="004C614B" w:rsidRDefault="004C614B" w:rsidP="004C614B">
      <w:pPr>
        <w:pStyle w:val="NormalWeb"/>
        <w:ind w:left="480" w:hanging="480"/>
      </w:pPr>
      <w:r>
        <w:rPr>
          <w:rStyle w:val="CommentReference"/>
        </w:rPr>
        <w:annotationRef/>
      </w:r>
      <w:r>
        <w:t xml:space="preserve">Shi, M.J., Meng, X.Y., Chen, C.L., Dyrskjøt, L., Radvanyi, F., Prokunina-Olsson, L. and Bernard-Pierrot, I. (2020) Reply to Alexander Yang, Vincent L. Cannataro, Jeffrey P. Townsend’s Letter to the Editor, re: Ming-Jun Shi, Xiang-Yu Meng, Philippe Lamy, et al. APOBEC-mediated Mutagenesis as, a Likely Cause of FGFR3 S249C Mutation Over-representation in Bladder Cancer. </w:t>
      </w:r>
      <w:r>
        <w:rPr>
          <w:i/>
          <w:iCs/>
        </w:rPr>
        <w:t>Eur. Urol.</w:t>
      </w:r>
      <w:r>
        <w:t xml:space="preserve">, </w:t>
      </w:r>
      <w:r>
        <w:rPr>
          <w:b/>
          <w:bCs/>
        </w:rPr>
        <w:t>77</w:t>
      </w:r>
      <w:r>
        <w:t>, e26–e27.</w:t>
      </w:r>
    </w:p>
    <w:p w14:paraId="2A258E15" w14:textId="77777777" w:rsidR="004C614B" w:rsidRDefault="004C614B" w:rsidP="004C614B">
      <w:pPr>
        <w:pStyle w:val="NormalWeb"/>
        <w:ind w:left="480" w:hanging="480"/>
      </w:pPr>
    </w:p>
    <w:p w14:paraId="7DC8825C" w14:textId="77777777" w:rsidR="004C614B" w:rsidRDefault="004C614B" w:rsidP="004C614B">
      <w:pPr>
        <w:pStyle w:val="NormalWeb"/>
        <w:ind w:left="480" w:hanging="480"/>
      </w:pPr>
      <w:r>
        <w:t xml:space="preserve">Shi, M.J., Meng, X.Y., Fontugne, J., Chen, C.L., Radvanyi, F. and Bernard-Pierrot, I. (2020) Identification of new driver and passenger mutations within APOBEC-induced hotspot mutations in bladder cancer. </w:t>
      </w:r>
      <w:r>
        <w:rPr>
          <w:i/>
          <w:iCs/>
        </w:rPr>
        <w:t>Genome Med.</w:t>
      </w:r>
      <w:r>
        <w:t xml:space="preserve">, </w:t>
      </w:r>
      <w:r>
        <w:rPr>
          <w:b/>
          <w:bCs/>
        </w:rPr>
        <w:t>12</w:t>
      </w:r>
      <w:r>
        <w:t>, 85.</w:t>
      </w:r>
    </w:p>
    <w:p w14:paraId="0E46BD1A" w14:textId="103DEF3F" w:rsidR="004C614B" w:rsidRDefault="004C614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6D824" w15:done="0"/>
  <w15:commentEx w15:paraId="12E23B37" w15:done="0"/>
  <w15:commentEx w15:paraId="4304D2F4" w15:done="0"/>
  <w15:commentEx w15:paraId="1A9FAFC8" w15:done="0"/>
  <w15:commentEx w15:paraId="0E46B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5D69" w16cex:dateUtc="2022-05-31T07:24:00Z"/>
  <w16cex:commentExtensible w16cex:durableId="26405C2F" w16cex:dateUtc="2022-05-31T07:19:00Z"/>
  <w16cex:commentExtensible w16cex:durableId="26405FCD" w16cex:dateUtc="2022-05-31T07:35:00Z"/>
  <w16cex:commentExtensible w16cex:durableId="26406022" w16cex:dateUtc="2022-05-31T07:36:00Z"/>
  <w16cex:commentExtensible w16cex:durableId="264063C3" w16cex:dateUtc="2022-05-31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6D824" w16cid:durableId="26405D69"/>
  <w16cid:commentId w16cid:paraId="12E23B37" w16cid:durableId="26405C2F"/>
  <w16cid:commentId w16cid:paraId="4304D2F4" w16cid:durableId="26405FCD"/>
  <w16cid:commentId w16cid:paraId="1A9FAFC8" w16cid:durableId="26406022"/>
  <w16cid:commentId w16cid:paraId="0E46BD1A" w16cid:durableId="264063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Chunlong">
    <w15:presenceInfo w15:providerId="AD" w15:userId="S::cchen2@curie.fr::66e9be34-6330-4b3b-950f-c626b6b8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5F"/>
    <w:rsid w:val="00011272"/>
    <w:rsid w:val="0001196B"/>
    <w:rsid w:val="00016057"/>
    <w:rsid w:val="00016375"/>
    <w:rsid w:val="00023D34"/>
    <w:rsid w:val="00083324"/>
    <w:rsid w:val="000F1E12"/>
    <w:rsid w:val="002036EA"/>
    <w:rsid w:val="00232E56"/>
    <w:rsid w:val="00257240"/>
    <w:rsid w:val="00286C60"/>
    <w:rsid w:val="00343929"/>
    <w:rsid w:val="003848FB"/>
    <w:rsid w:val="003D7C0A"/>
    <w:rsid w:val="003E647C"/>
    <w:rsid w:val="0043401F"/>
    <w:rsid w:val="00445B4D"/>
    <w:rsid w:val="00465881"/>
    <w:rsid w:val="004C614B"/>
    <w:rsid w:val="00503DF0"/>
    <w:rsid w:val="005527D3"/>
    <w:rsid w:val="0056273B"/>
    <w:rsid w:val="0056660E"/>
    <w:rsid w:val="00585BB5"/>
    <w:rsid w:val="0059200E"/>
    <w:rsid w:val="005A215F"/>
    <w:rsid w:val="005A25E4"/>
    <w:rsid w:val="008860D7"/>
    <w:rsid w:val="00912A37"/>
    <w:rsid w:val="00952025"/>
    <w:rsid w:val="009816D9"/>
    <w:rsid w:val="00996627"/>
    <w:rsid w:val="009C7B89"/>
    <w:rsid w:val="00A70BF2"/>
    <w:rsid w:val="00B01C21"/>
    <w:rsid w:val="00B16F97"/>
    <w:rsid w:val="00B92AB9"/>
    <w:rsid w:val="00BF3295"/>
    <w:rsid w:val="00C05FA1"/>
    <w:rsid w:val="00C3515F"/>
    <w:rsid w:val="00C37AD2"/>
    <w:rsid w:val="00C56799"/>
    <w:rsid w:val="00CA28D5"/>
    <w:rsid w:val="00D0073B"/>
    <w:rsid w:val="00D912E1"/>
    <w:rsid w:val="00DA17F7"/>
    <w:rsid w:val="00F0637D"/>
    <w:rsid w:val="00F13CA2"/>
    <w:rsid w:val="00F21011"/>
    <w:rsid w:val="00F3782E"/>
    <w:rsid w:val="00F975A4"/>
    <w:rsid w:val="00FA42A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700C3F"/>
  <w15:docId w15:val="{79D2502D-37D4-1447-85C1-94358C6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0073B"/>
    <w:rPr>
      <w:color w:val="0000FF" w:themeColor="hyperlink"/>
      <w:u w:val="single"/>
    </w:rPr>
  </w:style>
  <w:style w:type="character" w:styleId="UnresolvedMention">
    <w:name w:val="Unresolved Mention"/>
    <w:basedOn w:val="DefaultParagraphFont"/>
    <w:uiPriority w:val="99"/>
    <w:semiHidden/>
    <w:unhideWhenUsed/>
    <w:rsid w:val="00D0073B"/>
    <w:rPr>
      <w:color w:val="605E5C"/>
      <w:shd w:val="clear" w:color="auto" w:fill="E1DFDD"/>
    </w:rPr>
  </w:style>
  <w:style w:type="paragraph" w:styleId="Caption">
    <w:name w:val="caption"/>
    <w:basedOn w:val="Normal"/>
    <w:next w:val="Normal"/>
    <w:uiPriority w:val="35"/>
    <w:unhideWhenUsed/>
    <w:qFormat/>
    <w:rsid w:val="00083324"/>
    <w:pPr>
      <w:spacing w:after="200" w:line="240" w:lineRule="auto"/>
    </w:pPr>
    <w:rPr>
      <w:i/>
      <w:iCs/>
      <w:color w:val="1F497D" w:themeColor="text2"/>
      <w:sz w:val="18"/>
      <w:szCs w:val="18"/>
    </w:rPr>
  </w:style>
  <w:style w:type="paragraph" w:styleId="Revision">
    <w:name w:val="Revision"/>
    <w:hidden/>
    <w:uiPriority w:val="99"/>
    <w:semiHidden/>
    <w:rsid w:val="000F1E12"/>
    <w:pPr>
      <w:spacing w:line="240" w:lineRule="auto"/>
    </w:pPr>
  </w:style>
  <w:style w:type="character" w:styleId="CommentReference">
    <w:name w:val="annotation reference"/>
    <w:basedOn w:val="DefaultParagraphFont"/>
    <w:uiPriority w:val="99"/>
    <w:semiHidden/>
    <w:unhideWhenUsed/>
    <w:rsid w:val="000F1E12"/>
    <w:rPr>
      <w:sz w:val="16"/>
      <w:szCs w:val="16"/>
    </w:rPr>
  </w:style>
  <w:style w:type="paragraph" w:styleId="CommentText">
    <w:name w:val="annotation text"/>
    <w:basedOn w:val="Normal"/>
    <w:link w:val="CommentTextChar"/>
    <w:uiPriority w:val="99"/>
    <w:semiHidden/>
    <w:unhideWhenUsed/>
    <w:rsid w:val="000F1E12"/>
    <w:pPr>
      <w:spacing w:line="240" w:lineRule="auto"/>
    </w:pPr>
    <w:rPr>
      <w:sz w:val="20"/>
      <w:szCs w:val="20"/>
    </w:rPr>
  </w:style>
  <w:style w:type="character" w:customStyle="1" w:styleId="CommentTextChar">
    <w:name w:val="Comment Text Char"/>
    <w:basedOn w:val="DefaultParagraphFont"/>
    <w:link w:val="CommentText"/>
    <w:uiPriority w:val="99"/>
    <w:semiHidden/>
    <w:rsid w:val="000F1E12"/>
    <w:rPr>
      <w:sz w:val="20"/>
      <w:szCs w:val="20"/>
    </w:rPr>
  </w:style>
  <w:style w:type="paragraph" w:styleId="CommentSubject">
    <w:name w:val="annotation subject"/>
    <w:basedOn w:val="CommentText"/>
    <w:next w:val="CommentText"/>
    <w:link w:val="CommentSubjectChar"/>
    <w:uiPriority w:val="99"/>
    <w:semiHidden/>
    <w:unhideWhenUsed/>
    <w:rsid w:val="000F1E12"/>
    <w:rPr>
      <w:b/>
      <w:bCs/>
    </w:rPr>
  </w:style>
  <w:style w:type="character" w:customStyle="1" w:styleId="CommentSubjectChar">
    <w:name w:val="Comment Subject Char"/>
    <w:basedOn w:val="CommentTextChar"/>
    <w:link w:val="CommentSubject"/>
    <w:uiPriority w:val="99"/>
    <w:semiHidden/>
    <w:rsid w:val="000F1E12"/>
    <w:rPr>
      <w:b/>
      <w:bCs/>
      <w:sz w:val="20"/>
      <w:szCs w:val="20"/>
    </w:rPr>
  </w:style>
  <w:style w:type="paragraph" w:styleId="NormalWeb">
    <w:name w:val="Normal (Web)"/>
    <w:basedOn w:val="Normal"/>
    <w:uiPriority w:val="99"/>
    <w:semiHidden/>
    <w:unhideWhenUsed/>
    <w:rsid w:val="0001196B"/>
    <w:pPr>
      <w:spacing w:before="100" w:beforeAutospacing="1" w:after="100" w:afterAutospacing="1" w:line="240" w:lineRule="auto"/>
    </w:pPr>
    <w:rPr>
      <w:rFonts w:ascii="Times New Roman" w:eastAsia="Times New Roman" w:hAnsi="Times New Roman" w:cs="Times New Roman"/>
      <w:sz w:val="24"/>
      <w:szCs w:val="24"/>
      <w:lang w:val="en-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6224">
      <w:bodyDiv w:val="1"/>
      <w:marLeft w:val="0"/>
      <w:marRight w:val="0"/>
      <w:marTop w:val="0"/>
      <w:marBottom w:val="0"/>
      <w:divBdr>
        <w:top w:val="none" w:sz="0" w:space="0" w:color="auto"/>
        <w:left w:val="none" w:sz="0" w:space="0" w:color="auto"/>
        <w:bottom w:val="none" w:sz="0" w:space="0" w:color="auto"/>
        <w:right w:val="none" w:sz="0" w:space="0" w:color="auto"/>
      </w:divBdr>
    </w:div>
    <w:div w:id="108205884">
      <w:bodyDiv w:val="1"/>
      <w:marLeft w:val="0"/>
      <w:marRight w:val="0"/>
      <w:marTop w:val="0"/>
      <w:marBottom w:val="0"/>
      <w:divBdr>
        <w:top w:val="none" w:sz="0" w:space="0" w:color="auto"/>
        <w:left w:val="none" w:sz="0" w:space="0" w:color="auto"/>
        <w:bottom w:val="none" w:sz="0" w:space="0" w:color="auto"/>
        <w:right w:val="none" w:sz="0" w:space="0" w:color="auto"/>
      </w:divBdr>
    </w:div>
    <w:div w:id="220408397">
      <w:bodyDiv w:val="1"/>
      <w:marLeft w:val="0"/>
      <w:marRight w:val="0"/>
      <w:marTop w:val="0"/>
      <w:marBottom w:val="0"/>
      <w:divBdr>
        <w:top w:val="none" w:sz="0" w:space="0" w:color="auto"/>
        <w:left w:val="none" w:sz="0" w:space="0" w:color="auto"/>
        <w:bottom w:val="none" w:sz="0" w:space="0" w:color="auto"/>
        <w:right w:val="none" w:sz="0" w:space="0" w:color="auto"/>
      </w:divBdr>
    </w:div>
    <w:div w:id="1298297375">
      <w:bodyDiv w:val="1"/>
      <w:marLeft w:val="0"/>
      <w:marRight w:val="0"/>
      <w:marTop w:val="0"/>
      <w:marBottom w:val="0"/>
      <w:divBdr>
        <w:top w:val="none" w:sz="0" w:space="0" w:color="auto"/>
        <w:left w:val="none" w:sz="0" w:space="0" w:color="auto"/>
        <w:bottom w:val="none" w:sz="0" w:space="0" w:color="auto"/>
        <w:right w:val="none" w:sz="0" w:space="0" w:color="auto"/>
      </w:divBdr>
    </w:div>
    <w:div w:id="15687589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688">
          <w:marLeft w:val="0"/>
          <w:marRight w:val="0"/>
          <w:marTop w:val="0"/>
          <w:marBottom w:val="0"/>
          <w:divBdr>
            <w:top w:val="none" w:sz="0" w:space="0" w:color="auto"/>
            <w:left w:val="none" w:sz="0" w:space="0" w:color="auto"/>
            <w:bottom w:val="none" w:sz="0" w:space="0" w:color="auto"/>
            <w:right w:val="none" w:sz="0" w:space="0" w:color="auto"/>
          </w:divBdr>
        </w:div>
      </w:divsChild>
    </w:div>
    <w:div w:id="1680740578">
      <w:bodyDiv w:val="1"/>
      <w:marLeft w:val="0"/>
      <w:marRight w:val="0"/>
      <w:marTop w:val="0"/>
      <w:marBottom w:val="0"/>
      <w:divBdr>
        <w:top w:val="none" w:sz="0" w:space="0" w:color="auto"/>
        <w:left w:val="none" w:sz="0" w:space="0" w:color="auto"/>
        <w:bottom w:val="none" w:sz="0" w:space="0" w:color="auto"/>
        <w:right w:val="none" w:sz="0" w:space="0" w:color="auto"/>
      </w:divBdr>
    </w:div>
    <w:div w:id="1912305752">
      <w:bodyDiv w:val="1"/>
      <w:marLeft w:val="0"/>
      <w:marRight w:val="0"/>
      <w:marTop w:val="0"/>
      <w:marBottom w:val="0"/>
      <w:divBdr>
        <w:top w:val="none" w:sz="0" w:space="0" w:color="auto"/>
        <w:left w:val="none" w:sz="0" w:space="0" w:color="auto"/>
        <w:bottom w:val="none" w:sz="0" w:space="0" w:color="auto"/>
        <w:right w:val="none" w:sz="0" w:space="0" w:color="auto"/>
      </w:divBdr>
    </w:div>
    <w:div w:id="1931544372">
      <w:bodyDiv w:val="1"/>
      <w:marLeft w:val="0"/>
      <w:marRight w:val="0"/>
      <w:marTop w:val="0"/>
      <w:marBottom w:val="0"/>
      <w:divBdr>
        <w:top w:val="none" w:sz="0" w:space="0" w:color="auto"/>
        <w:left w:val="none" w:sz="0" w:space="0" w:color="auto"/>
        <w:bottom w:val="none" w:sz="0" w:space="0" w:color="auto"/>
        <w:right w:val="none" w:sz="0" w:space="0" w:color="auto"/>
      </w:divBdr>
      <w:divsChild>
        <w:div w:id="185019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doi.org/10.1038/ncb2897" TargetMode="External"/><Relationship Id="rId4" Type="http://schemas.openxmlformats.org/officeDocument/2006/relationships/comments" Target="comments.xml"/><Relationship Id="rId9" Type="http://schemas.openxmlformats.org/officeDocument/2006/relationships/hyperlink" Target="https://doi.org/10.1038/ncb2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2076</Words>
  <Characters>11481</Characters>
  <Application>Microsoft Office Word</Application>
  <DocSecurity>0</DocSecurity>
  <Lines>234</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Chunlong</cp:lastModifiedBy>
  <cp:revision>20</cp:revision>
  <dcterms:created xsi:type="dcterms:W3CDTF">2022-05-19T08:18:00Z</dcterms:created>
  <dcterms:modified xsi:type="dcterms:W3CDTF">2022-05-31T07:59:00Z</dcterms:modified>
</cp:coreProperties>
</file>